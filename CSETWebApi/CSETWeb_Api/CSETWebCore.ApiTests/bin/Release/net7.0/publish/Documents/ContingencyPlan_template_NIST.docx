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F86738">
      <w:pPr>
        <w:pStyle w:val="Title"/>
        <w:jc w:val="both"/>
      </w:pPr>
    </w:p>
    <w:p w:rsidR="00000000" w:rsidRDefault="00F86738">
      <w:pPr>
        <w:pStyle w:val="Title"/>
        <w:jc w:val="both"/>
        <w:rPr>
          <w:b w:val="0"/>
          <w:sz w:val="24"/>
        </w:rPr>
      </w:pPr>
      <w:r>
        <w:rPr>
          <w:b w:val="0"/>
          <w:sz w:val="24"/>
        </w:rPr>
        <w:t>Contingency Plan Template</w:t>
      </w:r>
      <w:r>
        <w:rPr>
          <w:b w:val="0"/>
          <w:sz w:val="24"/>
        </w:rPr>
        <w:tab/>
      </w:r>
      <w:r>
        <w:rPr>
          <w:b w:val="0"/>
          <w:sz w:val="24"/>
        </w:rPr>
        <w:tab/>
      </w:r>
      <w:r>
        <w:rPr>
          <w:b w:val="0"/>
          <w:sz w:val="24"/>
        </w:rPr>
        <w:tab/>
      </w:r>
      <w:r>
        <w:rPr>
          <w:b w:val="0"/>
          <w:sz w:val="24"/>
        </w:rPr>
        <w:tab/>
      </w:r>
      <w:r>
        <w:rPr>
          <w:b w:val="0"/>
          <w:sz w:val="24"/>
        </w:rPr>
        <w:tab/>
      </w:r>
      <w:r>
        <w:rPr>
          <w:b w:val="0"/>
          <w:sz w:val="24"/>
        </w:rPr>
        <w:tab/>
      </w:r>
      <w:r>
        <w:rPr>
          <w:b w:val="0"/>
          <w:sz w:val="24"/>
        </w:rPr>
        <w:tab/>
        <w:t>Appe</w:t>
      </w:r>
      <w:r>
        <w:rPr>
          <w:b w:val="0"/>
          <w:sz w:val="24"/>
        </w:rPr>
        <w:t>n</w:t>
      </w:r>
      <w:r>
        <w:rPr>
          <w:b w:val="0"/>
          <w:sz w:val="24"/>
        </w:rPr>
        <w:t>dix I-3</w:t>
      </w:r>
    </w:p>
    <w:p w:rsidR="00000000" w:rsidRDefault="00F86738">
      <w:pPr>
        <w:pStyle w:val="Title"/>
        <w:jc w:val="both"/>
        <w:rPr>
          <w:b w:val="0"/>
          <w:sz w:val="24"/>
        </w:rPr>
      </w:pPr>
    </w:p>
    <w:p w:rsidR="00000000" w:rsidRDefault="00F86738">
      <w:pPr>
        <w:pStyle w:val="Title"/>
      </w:pPr>
    </w:p>
    <w:p w:rsidR="00000000" w:rsidRDefault="00F86738">
      <w:pPr>
        <w:jc w:val="center"/>
        <w:rPr>
          <w:b/>
          <w:color w:val="FF0000"/>
          <w:sz w:val="36"/>
        </w:rPr>
      </w:pPr>
      <w:r>
        <w:rPr>
          <w:b/>
          <w:color w:val="FF0000"/>
          <w:sz w:val="36"/>
        </w:rPr>
        <w:t>&lt;FACILITY/SYSTEM&gt;</w:t>
      </w:r>
    </w:p>
    <w:p w:rsidR="00000000" w:rsidRDefault="00F86738">
      <w:pPr>
        <w:jc w:val="center"/>
        <w:rPr>
          <w:b/>
          <w:sz w:val="36"/>
        </w:rPr>
      </w:pPr>
      <w:r>
        <w:rPr>
          <w:b/>
          <w:sz w:val="36"/>
        </w:rPr>
        <w:t>CONTINGENCY PLAN</w:t>
      </w:r>
    </w:p>
    <w:p w:rsidR="00000000" w:rsidRDefault="00F86738">
      <w:pPr>
        <w:jc w:val="center"/>
        <w:rPr>
          <w:b/>
          <w:color w:val="FF0000"/>
          <w:sz w:val="36"/>
        </w:rPr>
      </w:pPr>
    </w:p>
    <w:p w:rsidR="00000000" w:rsidRDefault="00F86738">
      <w:pPr>
        <w:jc w:val="center"/>
      </w:pPr>
    </w:p>
    <w:p w:rsidR="00000000" w:rsidRDefault="00F86738">
      <w:pPr>
        <w:jc w:val="center"/>
      </w:pPr>
    </w:p>
    <w:p w:rsidR="00000000" w:rsidRDefault="00F86738">
      <w:pPr>
        <w:jc w:val="center"/>
      </w:pPr>
    </w:p>
    <w:p w:rsidR="00000000" w:rsidRDefault="00F86738"/>
    <w:p w:rsidR="00000000" w:rsidRDefault="00F86738">
      <w:pPr>
        <w:jc w:val="center"/>
        <w:rPr>
          <w:b/>
          <w:sz w:val="28"/>
        </w:rPr>
      </w:pPr>
      <w:r>
        <w:rPr>
          <w:b/>
          <w:sz w:val="28"/>
        </w:rPr>
        <w:t xml:space="preserve">Version </w:t>
      </w:r>
      <w:r>
        <w:rPr>
          <w:b/>
          <w:color w:val="FF0000"/>
          <w:sz w:val="28"/>
        </w:rPr>
        <w:t>&lt;</w:t>
      </w:r>
      <w:r>
        <w:rPr>
          <w:b/>
          <w:i/>
          <w:color w:val="FF0000"/>
          <w:sz w:val="28"/>
        </w:rPr>
        <w:t>number</w:t>
      </w:r>
      <w:r>
        <w:rPr>
          <w:b/>
          <w:color w:val="FF0000"/>
          <w:sz w:val="28"/>
        </w:rPr>
        <w:t>&gt;</w:t>
      </w:r>
    </w:p>
    <w:p w:rsidR="00000000" w:rsidRDefault="00F86738">
      <w:pPr>
        <w:jc w:val="center"/>
        <w:rPr>
          <w:b/>
          <w:color w:val="FF0000"/>
        </w:rPr>
      </w:pPr>
      <w:r>
        <w:rPr>
          <w:b/>
          <w:color w:val="FF0000"/>
          <w:sz w:val="28"/>
        </w:rPr>
        <w:t>&lt;</w:t>
      </w:r>
      <w:r>
        <w:rPr>
          <w:b/>
          <w:i/>
          <w:color w:val="FF0000"/>
          <w:sz w:val="28"/>
        </w:rPr>
        <w:t>Date submitted</w:t>
      </w:r>
      <w:r>
        <w:rPr>
          <w:b/>
          <w:color w:val="FF0000"/>
          <w:sz w:val="28"/>
        </w:rPr>
        <w:t>&gt;</w:t>
      </w:r>
    </w:p>
    <w:p w:rsidR="00000000" w:rsidRDefault="00F86738"/>
    <w:p w:rsidR="00000000" w:rsidRDefault="00F86738">
      <w:pPr>
        <w:jc w:val="center"/>
      </w:pPr>
      <w:r>
        <w:t xml:space="preserve">Submitted </w:t>
      </w:r>
      <w:proofErr w:type="gramStart"/>
      <w:r>
        <w:t>to</w:t>
      </w:r>
      <w:proofErr w:type="gramEnd"/>
      <w:r>
        <w:t>:</w:t>
      </w:r>
    </w:p>
    <w:p w:rsidR="00000000" w:rsidRDefault="00F86738"/>
    <w:p w:rsidR="00000000" w:rsidRDefault="00F86738">
      <w:pPr>
        <w:jc w:val="center"/>
      </w:pPr>
    </w:p>
    <w:p w:rsidR="00000000" w:rsidRDefault="00F86738"/>
    <w:p w:rsidR="00000000" w:rsidRDefault="00F86738"/>
    <w:p w:rsidR="00000000" w:rsidRDefault="00F86738"/>
    <w:p w:rsidR="00000000" w:rsidRDefault="00F86738"/>
    <w:p w:rsidR="00000000" w:rsidRDefault="00F86738"/>
    <w:p w:rsidR="00000000" w:rsidRDefault="00F86738"/>
    <w:p w:rsidR="00000000" w:rsidRDefault="00F86738">
      <w:pPr>
        <w:jc w:val="center"/>
      </w:pPr>
      <w:r>
        <w:t>Submitted By:</w:t>
      </w:r>
    </w:p>
    <w:p w:rsidR="00000000" w:rsidRDefault="00F86738"/>
    <w:p w:rsidR="00000000" w:rsidRDefault="00F86738"/>
    <w:p w:rsidR="00000000" w:rsidRDefault="00F86738"/>
    <w:p w:rsidR="00000000" w:rsidRDefault="00F86738">
      <w:pPr>
        <w:jc w:val="center"/>
        <w:rPr>
          <w:color w:val="FF0000"/>
        </w:rPr>
      </w:pPr>
      <w:r>
        <w:rPr>
          <w:color w:val="FF0000"/>
        </w:rPr>
        <w:t>&lt;</w:t>
      </w:r>
      <w:r>
        <w:rPr>
          <w:i/>
          <w:color w:val="FF0000"/>
        </w:rPr>
        <w:t>Facility name</w:t>
      </w:r>
      <w:r>
        <w:rPr>
          <w:color w:val="FF0000"/>
        </w:rPr>
        <w:t>&gt;</w:t>
      </w:r>
    </w:p>
    <w:p w:rsidR="00000000" w:rsidRDefault="00F86738">
      <w:pPr>
        <w:jc w:val="center"/>
        <w:rPr>
          <w:color w:val="FF0000"/>
        </w:rPr>
      </w:pPr>
      <w:r>
        <w:rPr>
          <w:color w:val="FF0000"/>
        </w:rPr>
        <w:t>&lt;</w:t>
      </w:r>
      <w:r>
        <w:rPr>
          <w:i/>
          <w:color w:val="FF0000"/>
        </w:rPr>
        <w:t>Facility address</w:t>
      </w:r>
      <w:r>
        <w:rPr>
          <w:color w:val="FF0000"/>
        </w:rPr>
        <w:t>&gt;</w:t>
      </w:r>
    </w:p>
    <w:p w:rsidR="00000000" w:rsidRDefault="00F86738">
      <w:pPr>
        <w:jc w:val="center"/>
        <w:rPr>
          <w:color w:val="FF0000"/>
        </w:rPr>
      </w:pPr>
      <w:r>
        <w:rPr>
          <w:color w:val="FF0000"/>
        </w:rPr>
        <w:t>&lt;</w:t>
      </w:r>
      <w:r>
        <w:rPr>
          <w:i/>
          <w:color w:val="FF0000"/>
        </w:rPr>
        <w:t>Facility address</w:t>
      </w:r>
      <w:r>
        <w:rPr>
          <w:color w:val="FF0000"/>
        </w:rPr>
        <w:t>&gt;</w:t>
      </w:r>
    </w:p>
    <w:p w:rsidR="00000000" w:rsidRDefault="00F86738">
      <w:pPr>
        <w:jc w:val="center"/>
        <w:rPr>
          <w:i/>
          <w:color w:val="FF0000"/>
        </w:rPr>
      </w:pPr>
      <w:r>
        <w:rPr>
          <w:color w:val="FF0000"/>
        </w:rPr>
        <w:t>&lt;</w:t>
      </w:r>
      <w:r>
        <w:rPr>
          <w:i/>
          <w:color w:val="FF0000"/>
        </w:rPr>
        <w:t>Facility address&gt;</w:t>
      </w:r>
    </w:p>
    <w:p w:rsidR="00000000" w:rsidRDefault="00F86738">
      <w:pPr>
        <w:jc w:val="center"/>
        <w:rPr>
          <w:i/>
          <w:color w:val="FF0000"/>
        </w:rPr>
      </w:pPr>
    </w:p>
    <w:p w:rsidR="00000000" w:rsidRDefault="00F86738">
      <w:pPr>
        <w:jc w:val="center"/>
        <w:rPr>
          <w:i/>
          <w:color w:val="FF0000"/>
        </w:rPr>
      </w:pPr>
    </w:p>
    <w:p w:rsidR="00000000" w:rsidRDefault="00F86738">
      <w:pPr>
        <w:jc w:val="center"/>
        <w:rPr>
          <w:i/>
          <w:color w:val="FF0000"/>
        </w:rPr>
      </w:pPr>
    </w:p>
    <w:p w:rsidR="00000000" w:rsidRDefault="00F86738">
      <w:pPr>
        <w:jc w:val="center"/>
        <w:rPr>
          <w:i/>
          <w:color w:val="FF0000"/>
        </w:rPr>
      </w:pPr>
    </w:p>
    <w:p w:rsidR="00000000" w:rsidRDefault="00F86738">
      <w:pPr>
        <w:jc w:val="center"/>
        <w:rPr>
          <w:i/>
          <w:color w:val="FF0000"/>
        </w:rPr>
      </w:pPr>
    </w:p>
    <w:p w:rsidR="00000000" w:rsidRDefault="00F86738">
      <w:pPr>
        <w:jc w:val="center"/>
        <w:rPr>
          <w:i/>
          <w:color w:val="FF0000"/>
        </w:rPr>
      </w:pPr>
    </w:p>
    <w:p w:rsidR="00000000" w:rsidRDefault="00F86738">
      <w:pPr>
        <w:jc w:val="center"/>
        <w:rPr>
          <w:b/>
          <w:sz w:val="32"/>
        </w:rPr>
      </w:pPr>
    </w:p>
    <w:p w:rsidR="00000000" w:rsidRDefault="00F86738">
      <w:pPr>
        <w:rPr>
          <w:b/>
          <w:sz w:val="32"/>
        </w:rPr>
      </w:pPr>
      <w:r>
        <w:rPr>
          <w:b/>
          <w:sz w:val="32"/>
        </w:rPr>
        <w:t xml:space="preserve">              </w:t>
      </w:r>
      <w:r>
        <w:rPr>
          <w:b/>
          <w:sz w:val="32"/>
        </w:rPr>
        <w:t xml:space="preserve">                       </w:t>
      </w:r>
    </w:p>
    <w:p w:rsidR="00000000" w:rsidRDefault="00F86738">
      <w:pPr>
        <w:jc w:val="center"/>
        <w:rPr>
          <w:b/>
          <w:sz w:val="32"/>
        </w:rPr>
        <w:sectPr w:rsidR="00000000">
          <w:headerReference w:type="default" r:id="rId7"/>
          <w:footerReference w:type="default" r:id="rId8"/>
          <w:pgSz w:w="12240" w:h="15840" w:code="1"/>
          <w:pgMar w:top="1440" w:right="1800" w:bottom="1440" w:left="1800" w:header="720" w:footer="720" w:gutter="0"/>
          <w:pgNumType w:fmt="lowerRoman" w:start="1"/>
          <w:cols w:space="720"/>
          <w:titlePg/>
        </w:sectPr>
      </w:pPr>
    </w:p>
    <w:p w:rsidR="00000000" w:rsidRDefault="00F86738">
      <w:pPr>
        <w:jc w:val="center"/>
        <w:rPr>
          <w:b/>
          <w:sz w:val="32"/>
        </w:rPr>
      </w:pPr>
      <w:r>
        <w:rPr>
          <w:b/>
          <w:sz w:val="32"/>
        </w:rPr>
        <w:lastRenderedPageBreak/>
        <w:t>Table of Contents</w:t>
      </w:r>
    </w:p>
    <w:p w:rsidR="00000000" w:rsidRDefault="00F86738"/>
    <w:p w:rsidR="00000000" w:rsidRDefault="00F86738">
      <w:pPr>
        <w:pStyle w:val="TOC1"/>
      </w:pPr>
      <w:r>
        <w:fldChar w:fldCharType="begin"/>
      </w:r>
      <w:r>
        <w:instrText xml:space="preserve"> TOC \o "1-3" \h \z </w:instrText>
      </w:r>
      <w:r>
        <w:fldChar w:fldCharType="separate"/>
      </w:r>
      <w:hyperlink w:anchor="_Toc520775942" w:history="1">
        <w:r>
          <w:rPr>
            <w:rStyle w:val="Hyperlink"/>
          </w:rPr>
          <w:t>1</w:t>
        </w:r>
        <w:r>
          <w:tab/>
        </w:r>
        <w:r>
          <w:rPr>
            <w:rStyle w:val="Hyperlink"/>
          </w:rPr>
          <w:t>Executive Summary</w:t>
        </w:r>
        <w:r>
          <w:tab/>
        </w:r>
        <w:r>
          <w:fldChar w:fldCharType="begin"/>
        </w:r>
        <w:r>
          <w:instrText xml:space="preserve"> PAGEREF _Toc520775942 \h </w:instrText>
        </w:r>
        <w:r>
          <w:fldChar w:fldCharType="separate"/>
        </w:r>
        <w:r>
          <w:t>1</w:t>
        </w:r>
        <w:r>
          <w:fldChar w:fldCharType="end"/>
        </w:r>
      </w:hyperlink>
    </w:p>
    <w:p w:rsidR="00000000" w:rsidRDefault="00F86738">
      <w:pPr>
        <w:pStyle w:val="TOC1"/>
      </w:pPr>
      <w:hyperlink w:anchor="_Toc520775943" w:history="1">
        <w:r>
          <w:rPr>
            <w:rStyle w:val="Hyperlink"/>
          </w:rPr>
          <w:t>2</w:t>
        </w:r>
        <w:r>
          <w:tab/>
        </w:r>
        <w:r>
          <w:rPr>
            <w:rStyle w:val="Hyperlink"/>
          </w:rPr>
          <w:t>Introduction</w:t>
        </w:r>
        <w:r>
          <w:tab/>
        </w:r>
        <w:r>
          <w:fldChar w:fldCharType="begin"/>
        </w:r>
        <w:r>
          <w:instrText xml:space="preserve"> PAGEREF _Toc520775943 \h </w:instrText>
        </w:r>
        <w:r>
          <w:fldChar w:fldCharType="separate"/>
        </w:r>
        <w:r>
          <w:t>1</w:t>
        </w:r>
        <w:r>
          <w:fldChar w:fldCharType="end"/>
        </w:r>
      </w:hyperlink>
    </w:p>
    <w:p w:rsidR="00000000" w:rsidRDefault="00F86738">
      <w:pPr>
        <w:pStyle w:val="TOC2"/>
        <w:tabs>
          <w:tab w:val="left" w:pos="960"/>
        </w:tabs>
      </w:pPr>
      <w:hyperlink w:anchor="_Toc520775944" w:history="1">
        <w:r>
          <w:rPr>
            <w:rStyle w:val="Hyperlink"/>
          </w:rPr>
          <w:t>2.1</w:t>
        </w:r>
        <w:r>
          <w:tab/>
        </w:r>
        <w:r>
          <w:rPr>
            <w:rStyle w:val="Hyperlink"/>
          </w:rPr>
          <w:t>Purpose</w:t>
        </w:r>
        <w:r>
          <w:tab/>
        </w:r>
        <w:r>
          <w:fldChar w:fldCharType="begin"/>
        </w:r>
        <w:r>
          <w:instrText xml:space="preserve"> PAGEREF _Toc520775944 \h </w:instrText>
        </w:r>
        <w:r>
          <w:fldChar w:fldCharType="separate"/>
        </w:r>
        <w:r>
          <w:t>3</w:t>
        </w:r>
        <w:r>
          <w:fldChar w:fldCharType="end"/>
        </w:r>
      </w:hyperlink>
    </w:p>
    <w:p w:rsidR="00000000" w:rsidRDefault="00F86738">
      <w:pPr>
        <w:pStyle w:val="TOC2"/>
        <w:tabs>
          <w:tab w:val="left" w:pos="960"/>
        </w:tabs>
      </w:pPr>
      <w:hyperlink w:anchor="_Toc520775945" w:history="1">
        <w:r>
          <w:rPr>
            <w:rStyle w:val="Hyperlink"/>
          </w:rPr>
          <w:t>2.2</w:t>
        </w:r>
        <w:r>
          <w:tab/>
        </w:r>
        <w:r>
          <w:rPr>
            <w:rStyle w:val="Hyperlink"/>
          </w:rPr>
          <w:t>Scope</w:t>
        </w:r>
        <w:r>
          <w:tab/>
        </w:r>
        <w:r>
          <w:fldChar w:fldCharType="begin"/>
        </w:r>
        <w:r>
          <w:instrText xml:space="preserve"> PAGEREF _Toc520775945 \h </w:instrText>
        </w:r>
        <w:r>
          <w:fldChar w:fldCharType="separate"/>
        </w:r>
        <w:r>
          <w:t>3</w:t>
        </w:r>
        <w:r>
          <w:fldChar w:fldCharType="end"/>
        </w:r>
      </w:hyperlink>
    </w:p>
    <w:p w:rsidR="00000000" w:rsidRDefault="00F86738">
      <w:pPr>
        <w:pStyle w:val="TOC2"/>
        <w:tabs>
          <w:tab w:val="left" w:pos="960"/>
        </w:tabs>
      </w:pPr>
      <w:hyperlink w:anchor="_Toc520775946" w:history="1">
        <w:r>
          <w:rPr>
            <w:rStyle w:val="Hyperlink"/>
          </w:rPr>
          <w:t>2.3</w:t>
        </w:r>
        <w:r>
          <w:tab/>
        </w:r>
        <w:r>
          <w:rPr>
            <w:rStyle w:val="Hyperlink"/>
          </w:rPr>
          <w:t>Plan Information</w:t>
        </w:r>
        <w:r>
          <w:tab/>
        </w:r>
        <w:r>
          <w:fldChar w:fldCharType="begin"/>
        </w:r>
        <w:r>
          <w:instrText xml:space="preserve"> PAGEREF _Toc520775946 \h </w:instrText>
        </w:r>
        <w:r>
          <w:fldChar w:fldCharType="separate"/>
        </w:r>
        <w:r>
          <w:t>3</w:t>
        </w:r>
        <w:r>
          <w:fldChar w:fldCharType="end"/>
        </w:r>
      </w:hyperlink>
    </w:p>
    <w:p w:rsidR="00000000" w:rsidRDefault="00F86738">
      <w:pPr>
        <w:pStyle w:val="TOC1"/>
      </w:pPr>
      <w:hyperlink w:anchor="_Toc520775947" w:history="1">
        <w:r>
          <w:rPr>
            <w:rStyle w:val="Hyperlink"/>
          </w:rPr>
          <w:t>3</w:t>
        </w:r>
        <w:r>
          <w:tab/>
        </w:r>
        <w:r>
          <w:rPr>
            <w:rStyle w:val="Hyperlink"/>
          </w:rPr>
          <w:t>Con</w:t>
        </w:r>
        <w:r>
          <w:rPr>
            <w:rStyle w:val="Hyperlink"/>
          </w:rPr>
          <w:t>tingency Plan Overview</w:t>
        </w:r>
        <w:r>
          <w:tab/>
        </w:r>
        <w:r>
          <w:fldChar w:fldCharType="begin"/>
        </w:r>
        <w:r>
          <w:instrText xml:space="preserve"> PAGEREF _Toc520775947 \h </w:instrText>
        </w:r>
        <w:r>
          <w:fldChar w:fldCharType="separate"/>
        </w:r>
        <w:r>
          <w:t>4</w:t>
        </w:r>
        <w:r>
          <w:fldChar w:fldCharType="end"/>
        </w:r>
      </w:hyperlink>
    </w:p>
    <w:p w:rsidR="00000000" w:rsidRDefault="00F86738">
      <w:pPr>
        <w:pStyle w:val="TOC2"/>
        <w:tabs>
          <w:tab w:val="left" w:pos="960"/>
        </w:tabs>
      </w:pPr>
      <w:hyperlink w:anchor="_Toc520775948" w:history="1">
        <w:r>
          <w:rPr>
            <w:rStyle w:val="Hyperlink"/>
          </w:rPr>
          <w:t>3.1</w:t>
        </w:r>
        <w:r>
          <w:tab/>
        </w:r>
        <w:r>
          <w:rPr>
            <w:rStyle w:val="Hyperlink"/>
          </w:rPr>
          <w:t>Applicable Provisions and Directives</w:t>
        </w:r>
        <w:r>
          <w:tab/>
        </w:r>
        <w:r>
          <w:fldChar w:fldCharType="begin"/>
        </w:r>
        <w:r>
          <w:instrText xml:space="preserve"> PAGEREF _Toc520775948 \h </w:instrText>
        </w:r>
        <w:r>
          <w:fldChar w:fldCharType="separate"/>
        </w:r>
        <w:r>
          <w:t>4</w:t>
        </w:r>
        <w:r>
          <w:fldChar w:fldCharType="end"/>
        </w:r>
      </w:hyperlink>
    </w:p>
    <w:p w:rsidR="00000000" w:rsidRDefault="00F86738">
      <w:pPr>
        <w:pStyle w:val="TOC2"/>
        <w:tabs>
          <w:tab w:val="left" w:pos="960"/>
        </w:tabs>
      </w:pPr>
      <w:hyperlink w:anchor="_Toc520775949" w:history="1">
        <w:r>
          <w:rPr>
            <w:rStyle w:val="Hyperlink"/>
          </w:rPr>
          <w:t>3.2</w:t>
        </w:r>
        <w:r>
          <w:tab/>
        </w:r>
        <w:r>
          <w:rPr>
            <w:rStyle w:val="Hyperlink"/>
          </w:rPr>
          <w:t>Objectives</w:t>
        </w:r>
        <w:r>
          <w:tab/>
        </w:r>
        <w:r>
          <w:fldChar w:fldCharType="begin"/>
        </w:r>
        <w:r>
          <w:instrText xml:space="preserve"> PAGEREF _Toc520775949 \h </w:instrText>
        </w:r>
        <w:r>
          <w:fldChar w:fldCharType="separate"/>
        </w:r>
        <w:r>
          <w:t>4</w:t>
        </w:r>
        <w:r>
          <w:fldChar w:fldCharType="end"/>
        </w:r>
      </w:hyperlink>
    </w:p>
    <w:p w:rsidR="00000000" w:rsidRDefault="00F86738">
      <w:pPr>
        <w:pStyle w:val="TOC2"/>
        <w:tabs>
          <w:tab w:val="left" w:pos="960"/>
        </w:tabs>
      </w:pPr>
      <w:hyperlink w:anchor="_Toc520775950" w:history="1">
        <w:r>
          <w:rPr>
            <w:rStyle w:val="Hyperlink"/>
          </w:rPr>
          <w:t>3.3</w:t>
        </w:r>
        <w:r>
          <w:tab/>
        </w:r>
        <w:r>
          <w:rPr>
            <w:rStyle w:val="Hyperlink"/>
          </w:rPr>
          <w:t>Organization</w:t>
        </w:r>
        <w:r>
          <w:tab/>
        </w:r>
        <w:r>
          <w:fldChar w:fldCharType="begin"/>
        </w:r>
        <w:r>
          <w:instrText xml:space="preserve"> PAGEREF _Toc520775950 \h </w:instrText>
        </w:r>
        <w:r>
          <w:fldChar w:fldCharType="separate"/>
        </w:r>
        <w:r>
          <w:t>5</w:t>
        </w:r>
        <w:r>
          <w:fldChar w:fldCharType="end"/>
        </w:r>
      </w:hyperlink>
    </w:p>
    <w:p w:rsidR="00000000" w:rsidRDefault="00F86738">
      <w:pPr>
        <w:pStyle w:val="TOC2"/>
        <w:tabs>
          <w:tab w:val="left" w:pos="960"/>
        </w:tabs>
      </w:pPr>
      <w:hyperlink w:anchor="_Toc520775951" w:history="1">
        <w:r>
          <w:rPr>
            <w:rStyle w:val="Hyperlink"/>
          </w:rPr>
          <w:t>3.4</w:t>
        </w:r>
        <w:r>
          <w:tab/>
        </w:r>
        <w:r>
          <w:rPr>
            <w:rStyle w:val="Hyperlink"/>
          </w:rPr>
          <w:t>Contingency Phases</w:t>
        </w:r>
        <w:r>
          <w:tab/>
        </w:r>
        <w:r>
          <w:fldChar w:fldCharType="begin"/>
        </w:r>
        <w:r>
          <w:instrText xml:space="preserve"> PAGEREF _Toc520775951 \h </w:instrText>
        </w:r>
        <w:r>
          <w:fldChar w:fldCharType="separate"/>
        </w:r>
        <w:r>
          <w:t>8</w:t>
        </w:r>
        <w:r>
          <w:fldChar w:fldCharType="end"/>
        </w:r>
      </w:hyperlink>
    </w:p>
    <w:p w:rsidR="00000000" w:rsidRDefault="00F86738">
      <w:pPr>
        <w:pStyle w:val="TOC3"/>
        <w:tabs>
          <w:tab w:val="left" w:pos="1440"/>
          <w:tab w:val="right" w:leader="dot" w:pos="8630"/>
        </w:tabs>
        <w:rPr>
          <w:noProof/>
        </w:rPr>
      </w:pPr>
      <w:hyperlink w:anchor="_Toc520775952" w:history="1">
        <w:r>
          <w:rPr>
            <w:rStyle w:val="Hyperlink"/>
            <w:noProof/>
          </w:rPr>
          <w:t>3.4.1</w:t>
        </w:r>
        <w:r>
          <w:rPr>
            <w:noProof/>
          </w:rPr>
          <w:tab/>
        </w:r>
        <w:r>
          <w:rPr>
            <w:rStyle w:val="Hyperlink"/>
            <w:noProof/>
          </w:rPr>
          <w:t>Response Phase</w:t>
        </w:r>
        <w:r>
          <w:rPr>
            <w:noProof/>
          </w:rPr>
          <w:tab/>
        </w:r>
        <w:r>
          <w:rPr>
            <w:noProof/>
          </w:rPr>
          <w:fldChar w:fldCharType="begin"/>
        </w:r>
        <w:r>
          <w:rPr>
            <w:noProof/>
          </w:rPr>
          <w:instrText xml:space="preserve"> PAGEREF _Toc520775952 \h </w:instrText>
        </w:r>
        <w:r>
          <w:rPr>
            <w:noProof/>
          </w:rPr>
        </w:r>
        <w:r>
          <w:rPr>
            <w:noProof/>
          </w:rPr>
          <w:fldChar w:fldCharType="separate"/>
        </w:r>
        <w:r>
          <w:rPr>
            <w:noProof/>
          </w:rPr>
          <w:t>8</w:t>
        </w:r>
        <w:r>
          <w:rPr>
            <w:noProof/>
          </w:rPr>
          <w:fldChar w:fldCharType="end"/>
        </w:r>
      </w:hyperlink>
    </w:p>
    <w:p w:rsidR="00000000" w:rsidRDefault="00F86738">
      <w:pPr>
        <w:pStyle w:val="TOC3"/>
        <w:tabs>
          <w:tab w:val="left" w:pos="1440"/>
          <w:tab w:val="right" w:leader="dot" w:pos="8630"/>
        </w:tabs>
        <w:rPr>
          <w:noProof/>
        </w:rPr>
      </w:pPr>
      <w:hyperlink w:anchor="_Toc520775953" w:history="1">
        <w:r>
          <w:rPr>
            <w:rStyle w:val="Hyperlink"/>
            <w:noProof/>
          </w:rPr>
          <w:t>3.4.2</w:t>
        </w:r>
        <w:r>
          <w:rPr>
            <w:noProof/>
          </w:rPr>
          <w:tab/>
        </w:r>
        <w:r>
          <w:rPr>
            <w:rStyle w:val="Hyperlink"/>
            <w:noProof/>
          </w:rPr>
          <w:t>Resumption Phase</w:t>
        </w:r>
        <w:r>
          <w:rPr>
            <w:noProof/>
          </w:rPr>
          <w:tab/>
        </w:r>
        <w:r>
          <w:rPr>
            <w:noProof/>
          </w:rPr>
          <w:fldChar w:fldCharType="begin"/>
        </w:r>
        <w:r>
          <w:rPr>
            <w:noProof/>
          </w:rPr>
          <w:instrText xml:space="preserve"> PAGEREF _Toc520775953 \h </w:instrText>
        </w:r>
        <w:r>
          <w:rPr>
            <w:noProof/>
          </w:rPr>
        </w:r>
        <w:r>
          <w:rPr>
            <w:noProof/>
          </w:rPr>
          <w:fldChar w:fldCharType="separate"/>
        </w:r>
        <w:r>
          <w:rPr>
            <w:noProof/>
          </w:rPr>
          <w:t>8</w:t>
        </w:r>
        <w:r>
          <w:rPr>
            <w:noProof/>
          </w:rPr>
          <w:fldChar w:fldCharType="end"/>
        </w:r>
      </w:hyperlink>
    </w:p>
    <w:p w:rsidR="00000000" w:rsidRDefault="00F86738">
      <w:pPr>
        <w:pStyle w:val="TOC3"/>
        <w:tabs>
          <w:tab w:val="left" w:pos="1440"/>
          <w:tab w:val="right" w:leader="dot" w:pos="8630"/>
        </w:tabs>
        <w:rPr>
          <w:noProof/>
        </w:rPr>
      </w:pPr>
      <w:hyperlink w:anchor="_Toc520775954" w:history="1">
        <w:r>
          <w:rPr>
            <w:rStyle w:val="Hyperlink"/>
            <w:noProof/>
          </w:rPr>
          <w:t>3.4.3</w:t>
        </w:r>
        <w:r>
          <w:rPr>
            <w:noProof/>
          </w:rPr>
          <w:tab/>
        </w:r>
        <w:r>
          <w:rPr>
            <w:rStyle w:val="Hyperlink"/>
            <w:noProof/>
          </w:rPr>
          <w:t>Recovery Phase</w:t>
        </w:r>
        <w:r>
          <w:rPr>
            <w:noProof/>
          </w:rPr>
          <w:tab/>
        </w:r>
        <w:r>
          <w:rPr>
            <w:noProof/>
          </w:rPr>
          <w:fldChar w:fldCharType="begin"/>
        </w:r>
        <w:r>
          <w:rPr>
            <w:noProof/>
          </w:rPr>
          <w:instrText xml:space="preserve"> PAGEREF _Toc520775954 \h </w:instrText>
        </w:r>
        <w:r>
          <w:rPr>
            <w:noProof/>
          </w:rPr>
        </w:r>
        <w:r>
          <w:rPr>
            <w:noProof/>
          </w:rPr>
          <w:fldChar w:fldCharType="separate"/>
        </w:r>
        <w:r>
          <w:rPr>
            <w:noProof/>
          </w:rPr>
          <w:t>8</w:t>
        </w:r>
        <w:r>
          <w:rPr>
            <w:noProof/>
          </w:rPr>
          <w:fldChar w:fldCharType="end"/>
        </w:r>
      </w:hyperlink>
    </w:p>
    <w:p w:rsidR="00000000" w:rsidRDefault="00F86738">
      <w:pPr>
        <w:pStyle w:val="TOC3"/>
        <w:tabs>
          <w:tab w:val="left" w:pos="1440"/>
          <w:tab w:val="right" w:leader="dot" w:pos="8630"/>
        </w:tabs>
        <w:rPr>
          <w:noProof/>
        </w:rPr>
      </w:pPr>
      <w:hyperlink w:anchor="_Toc520775955" w:history="1">
        <w:r>
          <w:rPr>
            <w:rStyle w:val="Hyperlink"/>
            <w:noProof/>
          </w:rPr>
          <w:t>3.4.4</w:t>
        </w:r>
        <w:r>
          <w:rPr>
            <w:noProof/>
          </w:rPr>
          <w:tab/>
        </w:r>
        <w:r>
          <w:rPr>
            <w:rStyle w:val="Hyperlink"/>
            <w:noProof/>
          </w:rPr>
          <w:t>Restoration Phase</w:t>
        </w:r>
        <w:r>
          <w:rPr>
            <w:noProof/>
          </w:rPr>
          <w:tab/>
        </w:r>
        <w:r>
          <w:rPr>
            <w:noProof/>
          </w:rPr>
          <w:fldChar w:fldCharType="begin"/>
        </w:r>
        <w:r>
          <w:rPr>
            <w:noProof/>
          </w:rPr>
          <w:instrText xml:space="preserve"> PAGEREF _Toc520775955 \h </w:instrText>
        </w:r>
        <w:r>
          <w:rPr>
            <w:noProof/>
          </w:rPr>
        </w:r>
        <w:r>
          <w:rPr>
            <w:noProof/>
          </w:rPr>
          <w:fldChar w:fldCharType="separate"/>
        </w:r>
        <w:r>
          <w:rPr>
            <w:noProof/>
          </w:rPr>
          <w:t>9</w:t>
        </w:r>
        <w:r>
          <w:rPr>
            <w:noProof/>
          </w:rPr>
          <w:fldChar w:fldCharType="end"/>
        </w:r>
      </w:hyperlink>
    </w:p>
    <w:p w:rsidR="00000000" w:rsidRDefault="00F86738">
      <w:pPr>
        <w:pStyle w:val="TOC2"/>
        <w:tabs>
          <w:tab w:val="left" w:pos="960"/>
        </w:tabs>
      </w:pPr>
      <w:hyperlink w:anchor="_Toc520775956" w:history="1">
        <w:r>
          <w:rPr>
            <w:rStyle w:val="Hyperlink"/>
          </w:rPr>
          <w:t>3.5</w:t>
        </w:r>
        <w:r>
          <w:tab/>
        </w:r>
        <w:r>
          <w:rPr>
            <w:rStyle w:val="Hyperlink"/>
          </w:rPr>
          <w:t>Assumptions</w:t>
        </w:r>
        <w:r>
          <w:tab/>
        </w:r>
        <w:r>
          <w:fldChar w:fldCharType="begin"/>
        </w:r>
        <w:r>
          <w:instrText xml:space="preserve"> PAGEREF _Toc520775956 \h </w:instrText>
        </w:r>
        <w:r>
          <w:fldChar w:fldCharType="separate"/>
        </w:r>
        <w:r>
          <w:t>9</w:t>
        </w:r>
        <w:r>
          <w:fldChar w:fldCharType="end"/>
        </w:r>
      </w:hyperlink>
    </w:p>
    <w:p w:rsidR="00000000" w:rsidRDefault="00F86738">
      <w:pPr>
        <w:pStyle w:val="TOC2"/>
        <w:tabs>
          <w:tab w:val="left" w:pos="960"/>
        </w:tabs>
      </w:pPr>
      <w:hyperlink w:anchor="_Toc520775957" w:history="1">
        <w:r>
          <w:rPr>
            <w:rStyle w:val="Hyperlink"/>
          </w:rPr>
          <w:t>3.6</w:t>
        </w:r>
        <w:r>
          <w:tab/>
        </w:r>
        <w:r>
          <w:rPr>
            <w:rStyle w:val="Hyperlink"/>
          </w:rPr>
          <w:t>Critical Success Factors and Issues</w:t>
        </w:r>
        <w:r>
          <w:tab/>
        </w:r>
        <w:r>
          <w:fldChar w:fldCharType="begin"/>
        </w:r>
        <w:r>
          <w:instrText xml:space="preserve"> PAGEREF _Toc520775957 \h </w:instrText>
        </w:r>
        <w:r>
          <w:fldChar w:fldCharType="separate"/>
        </w:r>
        <w:r>
          <w:t>9</w:t>
        </w:r>
        <w:r>
          <w:fldChar w:fldCharType="end"/>
        </w:r>
      </w:hyperlink>
    </w:p>
    <w:p w:rsidR="00000000" w:rsidRDefault="00F86738">
      <w:pPr>
        <w:pStyle w:val="TOC2"/>
        <w:tabs>
          <w:tab w:val="left" w:pos="960"/>
        </w:tabs>
      </w:pPr>
      <w:hyperlink w:anchor="_Toc520775958" w:history="1">
        <w:r>
          <w:rPr>
            <w:rStyle w:val="Hyperlink"/>
          </w:rPr>
          <w:t>3.7</w:t>
        </w:r>
        <w:r>
          <w:tab/>
        </w:r>
        <w:r>
          <w:rPr>
            <w:rStyle w:val="Hyperlink"/>
          </w:rPr>
          <w:t>Mission Critical Systems/Appli</w:t>
        </w:r>
        <w:r>
          <w:rPr>
            <w:rStyle w:val="Hyperlink"/>
          </w:rPr>
          <w:t>cations/Services</w:t>
        </w:r>
        <w:r>
          <w:tab/>
        </w:r>
        <w:r>
          <w:fldChar w:fldCharType="begin"/>
        </w:r>
        <w:r>
          <w:instrText xml:space="preserve"> PAGEREF _Toc520775958 \h </w:instrText>
        </w:r>
        <w:r>
          <w:fldChar w:fldCharType="separate"/>
        </w:r>
        <w:r>
          <w:t>10</w:t>
        </w:r>
        <w:r>
          <w:fldChar w:fldCharType="end"/>
        </w:r>
      </w:hyperlink>
    </w:p>
    <w:p w:rsidR="00000000" w:rsidRDefault="00F86738">
      <w:pPr>
        <w:pStyle w:val="TOC2"/>
        <w:tabs>
          <w:tab w:val="left" w:pos="960"/>
        </w:tabs>
      </w:pPr>
      <w:hyperlink w:anchor="_Toc520775959" w:history="1">
        <w:r>
          <w:rPr>
            <w:rStyle w:val="Hyperlink"/>
          </w:rPr>
          <w:t>3.8</w:t>
        </w:r>
        <w:r>
          <w:tab/>
        </w:r>
        <w:r>
          <w:rPr>
            <w:rStyle w:val="Hyperlink"/>
          </w:rPr>
          <w:t>Threats</w:t>
        </w:r>
        <w:r>
          <w:tab/>
        </w:r>
        <w:r>
          <w:fldChar w:fldCharType="begin"/>
        </w:r>
        <w:r>
          <w:instrText xml:space="preserve"> PAGEREF _Toc520775959 \h </w:instrText>
        </w:r>
        <w:r>
          <w:fldChar w:fldCharType="separate"/>
        </w:r>
        <w:r>
          <w:t>10</w:t>
        </w:r>
        <w:r>
          <w:fldChar w:fldCharType="end"/>
        </w:r>
      </w:hyperlink>
    </w:p>
    <w:p w:rsidR="00000000" w:rsidRDefault="00F86738">
      <w:pPr>
        <w:pStyle w:val="TOC3"/>
        <w:tabs>
          <w:tab w:val="left" w:pos="1440"/>
          <w:tab w:val="right" w:leader="dot" w:pos="8630"/>
        </w:tabs>
        <w:rPr>
          <w:noProof/>
        </w:rPr>
      </w:pPr>
      <w:hyperlink w:anchor="_Toc520775960" w:history="1">
        <w:r>
          <w:rPr>
            <w:rStyle w:val="Hyperlink"/>
            <w:noProof/>
          </w:rPr>
          <w:t>3.8.1</w:t>
        </w:r>
        <w:r>
          <w:rPr>
            <w:noProof/>
          </w:rPr>
          <w:tab/>
        </w:r>
        <w:r>
          <w:rPr>
            <w:rStyle w:val="Hyperlink"/>
            <w:noProof/>
          </w:rPr>
          <w:t>Probable Threats</w:t>
        </w:r>
        <w:r>
          <w:rPr>
            <w:noProof/>
          </w:rPr>
          <w:tab/>
        </w:r>
        <w:r>
          <w:rPr>
            <w:noProof/>
          </w:rPr>
          <w:fldChar w:fldCharType="begin"/>
        </w:r>
        <w:r>
          <w:rPr>
            <w:noProof/>
          </w:rPr>
          <w:instrText xml:space="preserve"> PAGEREF _Toc520775960 \h </w:instrText>
        </w:r>
        <w:r>
          <w:rPr>
            <w:noProof/>
          </w:rPr>
        </w:r>
        <w:r>
          <w:rPr>
            <w:noProof/>
          </w:rPr>
          <w:fldChar w:fldCharType="separate"/>
        </w:r>
        <w:r>
          <w:rPr>
            <w:noProof/>
          </w:rPr>
          <w:t>11</w:t>
        </w:r>
        <w:r>
          <w:rPr>
            <w:noProof/>
          </w:rPr>
          <w:fldChar w:fldCharType="end"/>
        </w:r>
      </w:hyperlink>
    </w:p>
    <w:p w:rsidR="00000000" w:rsidRDefault="00F86738">
      <w:pPr>
        <w:pStyle w:val="TOC1"/>
      </w:pPr>
      <w:hyperlink w:anchor="_Toc520775961" w:history="1">
        <w:r>
          <w:rPr>
            <w:rStyle w:val="Hyperlink"/>
          </w:rPr>
          <w:t>4</w:t>
        </w:r>
        <w:r>
          <w:tab/>
        </w:r>
        <w:r>
          <w:rPr>
            <w:rStyle w:val="Hyperlink"/>
          </w:rPr>
          <w:t>S</w:t>
        </w:r>
        <w:r>
          <w:rPr>
            <w:rStyle w:val="Hyperlink"/>
          </w:rPr>
          <w:t>ystem Description</w:t>
        </w:r>
        <w:r>
          <w:tab/>
        </w:r>
        <w:r>
          <w:fldChar w:fldCharType="begin"/>
        </w:r>
        <w:r>
          <w:instrText xml:space="preserve"> PAGEREF _Toc520775961 \h </w:instrText>
        </w:r>
        <w:r>
          <w:fldChar w:fldCharType="separate"/>
        </w:r>
        <w:r>
          <w:t>12</w:t>
        </w:r>
        <w:r>
          <w:fldChar w:fldCharType="end"/>
        </w:r>
      </w:hyperlink>
    </w:p>
    <w:p w:rsidR="00000000" w:rsidRDefault="00F86738">
      <w:pPr>
        <w:pStyle w:val="TOC2"/>
        <w:tabs>
          <w:tab w:val="left" w:pos="960"/>
        </w:tabs>
      </w:pPr>
      <w:hyperlink w:anchor="_Toc520775962" w:history="1">
        <w:r>
          <w:rPr>
            <w:rStyle w:val="Hyperlink"/>
          </w:rPr>
          <w:t>4.1</w:t>
        </w:r>
        <w:r>
          <w:tab/>
        </w:r>
        <w:r>
          <w:rPr>
            <w:rStyle w:val="Hyperlink"/>
          </w:rPr>
          <w:t>Physical Environment</w:t>
        </w:r>
        <w:r>
          <w:tab/>
        </w:r>
        <w:r>
          <w:fldChar w:fldCharType="begin"/>
        </w:r>
        <w:r>
          <w:instrText xml:space="preserve"> PAGEREF _Toc520775962 \h </w:instrText>
        </w:r>
        <w:r>
          <w:fldChar w:fldCharType="separate"/>
        </w:r>
        <w:r>
          <w:t>12</w:t>
        </w:r>
        <w:r>
          <w:fldChar w:fldCharType="end"/>
        </w:r>
      </w:hyperlink>
    </w:p>
    <w:p w:rsidR="00000000" w:rsidRDefault="00F86738">
      <w:pPr>
        <w:pStyle w:val="TOC2"/>
        <w:tabs>
          <w:tab w:val="left" w:pos="960"/>
        </w:tabs>
      </w:pPr>
      <w:hyperlink w:anchor="_Toc520775963" w:history="1">
        <w:r>
          <w:rPr>
            <w:rStyle w:val="Hyperlink"/>
          </w:rPr>
          <w:t>4.2</w:t>
        </w:r>
        <w:r>
          <w:tab/>
        </w:r>
        <w:r>
          <w:rPr>
            <w:rStyle w:val="Hyperlink"/>
          </w:rPr>
          <w:t>Technical Environment</w:t>
        </w:r>
        <w:r>
          <w:tab/>
        </w:r>
        <w:r>
          <w:fldChar w:fldCharType="begin"/>
        </w:r>
        <w:r>
          <w:instrText xml:space="preserve"> PAGEREF _Toc520775963 \h </w:instrText>
        </w:r>
        <w:r>
          <w:fldChar w:fldCharType="separate"/>
        </w:r>
        <w:r>
          <w:t>12</w:t>
        </w:r>
        <w:r>
          <w:fldChar w:fldCharType="end"/>
        </w:r>
      </w:hyperlink>
    </w:p>
    <w:p w:rsidR="00000000" w:rsidRDefault="00F86738">
      <w:pPr>
        <w:pStyle w:val="TOC1"/>
      </w:pPr>
      <w:hyperlink w:anchor="_Toc520775964" w:history="1">
        <w:r>
          <w:rPr>
            <w:rStyle w:val="Hyperlink"/>
          </w:rPr>
          <w:t>5</w:t>
        </w:r>
        <w:r>
          <w:tab/>
        </w:r>
        <w:r>
          <w:rPr>
            <w:rStyle w:val="Hyperlink"/>
          </w:rPr>
          <w:t>Plan</w:t>
        </w:r>
        <w:r>
          <w:tab/>
        </w:r>
        <w:r>
          <w:fldChar w:fldCharType="begin"/>
        </w:r>
        <w:r>
          <w:instrText xml:space="preserve"> PAGEREF _Toc520775964 \h </w:instrText>
        </w:r>
        <w:r>
          <w:fldChar w:fldCharType="separate"/>
        </w:r>
        <w:r>
          <w:t>12</w:t>
        </w:r>
        <w:r>
          <w:fldChar w:fldCharType="end"/>
        </w:r>
      </w:hyperlink>
    </w:p>
    <w:p w:rsidR="00000000" w:rsidRDefault="00F86738">
      <w:pPr>
        <w:pStyle w:val="TOC2"/>
        <w:tabs>
          <w:tab w:val="left" w:pos="960"/>
        </w:tabs>
      </w:pPr>
      <w:hyperlink w:anchor="_Toc520775965" w:history="1">
        <w:r>
          <w:rPr>
            <w:rStyle w:val="Hyperlink"/>
          </w:rPr>
          <w:t>5.1</w:t>
        </w:r>
        <w:r>
          <w:tab/>
        </w:r>
        <w:r>
          <w:rPr>
            <w:rStyle w:val="Hyperlink"/>
          </w:rPr>
          <w:t>Plan Management</w:t>
        </w:r>
        <w:r>
          <w:tab/>
        </w:r>
        <w:r>
          <w:fldChar w:fldCharType="begin"/>
        </w:r>
        <w:r>
          <w:instrText xml:space="preserve"> PAGEREF _Toc520775965 \h </w:instrText>
        </w:r>
        <w:r>
          <w:fldChar w:fldCharType="separate"/>
        </w:r>
        <w:r>
          <w:t>12</w:t>
        </w:r>
        <w:r>
          <w:fldChar w:fldCharType="end"/>
        </w:r>
      </w:hyperlink>
    </w:p>
    <w:p w:rsidR="00000000" w:rsidRDefault="00F86738">
      <w:pPr>
        <w:pStyle w:val="TOC3"/>
        <w:tabs>
          <w:tab w:val="left" w:pos="1440"/>
          <w:tab w:val="right" w:leader="dot" w:pos="8630"/>
        </w:tabs>
        <w:rPr>
          <w:noProof/>
        </w:rPr>
      </w:pPr>
      <w:hyperlink w:anchor="_Toc520775966" w:history="1">
        <w:r>
          <w:rPr>
            <w:rStyle w:val="Hyperlink"/>
            <w:noProof/>
          </w:rPr>
          <w:t>5.1.1</w:t>
        </w:r>
        <w:r>
          <w:rPr>
            <w:noProof/>
          </w:rPr>
          <w:tab/>
        </w:r>
        <w:r>
          <w:rPr>
            <w:rStyle w:val="Hyperlink"/>
            <w:noProof/>
          </w:rPr>
          <w:t>Contingency Planning Workgroups</w:t>
        </w:r>
        <w:r>
          <w:rPr>
            <w:noProof/>
          </w:rPr>
          <w:tab/>
        </w:r>
        <w:r>
          <w:rPr>
            <w:noProof/>
          </w:rPr>
          <w:fldChar w:fldCharType="begin"/>
        </w:r>
        <w:r>
          <w:rPr>
            <w:noProof/>
          </w:rPr>
          <w:instrText xml:space="preserve"> PAGEREF _Toc520775966 \h </w:instrText>
        </w:r>
        <w:r>
          <w:rPr>
            <w:noProof/>
          </w:rPr>
        </w:r>
        <w:r>
          <w:rPr>
            <w:noProof/>
          </w:rPr>
          <w:fldChar w:fldCharType="separate"/>
        </w:r>
        <w:r>
          <w:rPr>
            <w:noProof/>
          </w:rPr>
          <w:t>12</w:t>
        </w:r>
        <w:r>
          <w:rPr>
            <w:noProof/>
          </w:rPr>
          <w:fldChar w:fldCharType="end"/>
        </w:r>
      </w:hyperlink>
    </w:p>
    <w:p w:rsidR="00000000" w:rsidRDefault="00F86738">
      <w:pPr>
        <w:pStyle w:val="TOC3"/>
        <w:tabs>
          <w:tab w:val="left" w:pos="1440"/>
          <w:tab w:val="right" w:leader="dot" w:pos="8630"/>
        </w:tabs>
        <w:rPr>
          <w:noProof/>
        </w:rPr>
      </w:pPr>
      <w:hyperlink w:anchor="_Toc520775967" w:history="1">
        <w:r>
          <w:rPr>
            <w:rStyle w:val="Hyperlink"/>
            <w:noProof/>
          </w:rPr>
          <w:t>5.1.2</w:t>
        </w:r>
        <w:r>
          <w:rPr>
            <w:noProof/>
          </w:rPr>
          <w:tab/>
        </w:r>
        <w:r>
          <w:rPr>
            <w:rStyle w:val="Hyperlink"/>
            <w:noProof/>
          </w:rPr>
          <w:t>Contingency Plan Coordinator</w:t>
        </w:r>
        <w:r>
          <w:rPr>
            <w:noProof/>
          </w:rPr>
          <w:tab/>
        </w:r>
        <w:r>
          <w:rPr>
            <w:noProof/>
          </w:rPr>
          <w:fldChar w:fldCharType="begin"/>
        </w:r>
        <w:r>
          <w:rPr>
            <w:noProof/>
          </w:rPr>
          <w:instrText xml:space="preserve"> PAGEREF _Toc520775967 \h </w:instrText>
        </w:r>
        <w:r>
          <w:rPr>
            <w:noProof/>
          </w:rPr>
        </w:r>
        <w:r>
          <w:rPr>
            <w:noProof/>
          </w:rPr>
          <w:fldChar w:fldCharType="separate"/>
        </w:r>
        <w:r>
          <w:rPr>
            <w:noProof/>
          </w:rPr>
          <w:t>12</w:t>
        </w:r>
        <w:r>
          <w:rPr>
            <w:noProof/>
          </w:rPr>
          <w:fldChar w:fldCharType="end"/>
        </w:r>
      </w:hyperlink>
    </w:p>
    <w:p w:rsidR="00000000" w:rsidRDefault="00F86738">
      <w:pPr>
        <w:pStyle w:val="TOC3"/>
        <w:tabs>
          <w:tab w:val="left" w:pos="1440"/>
          <w:tab w:val="right" w:leader="dot" w:pos="8630"/>
        </w:tabs>
        <w:rPr>
          <w:noProof/>
        </w:rPr>
      </w:pPr>
      <w:hyperlink w:anchor="_Toc520775968" w:history="1">
        <w:r>
          <w:rPr>
            <w:rStyle w:val="Hyperlink"/>
            <w:noProof/>
            <w:snapToGrid w:val="0"/>
          </w:rPr>
          <w:t>5.1.3</w:t>
        </w:r>
        <w:r>
          <w:rPr>
            <w:noProof/>
          </w:rPr>
          <w:tab/>
        </w:r>
        <w:r>
          <w:rPr>
            <w:rStyle w:val="Hyperlink"/>
            <w:noProof/>
            <w:snapToGrid w:val="0"/>
          </w:rPr>
          <w:t>System Contingency Coordinators</w:t>
        </w:r>
        <w:r>
          <w:rPr>
            <w:noProof/>
          </w:rPr>
          <w:tab/>
        </w:r>
        <w:r>
          <w:rPr>
            <w:noProof/>
          </w:rPr>
          <w:fldChar w:fldCharType="begin"/>
        </w:r>
        <w:r>
          <w:rPr>
            <w:noProof/>
          </w:rPr>
          <w:instrText xml:space="preserve"> PAGEREF _Toc520775968 \h </w:instrText>
        </w:r>
        <w:r>
          <w:rPr>
            <w:noProof/>
          </w:rPr>
        </w:r>
        <w:r>
          <w:rPr>
            <w:noProof/>
          </w:rPr>
          <w:fldChar w:fldCharType="separate"/>
        </w:r>
        <w:r>
          <w:rPr>
            <w:noProof/>
          </w:rPr>
          <w:t>13</w:t>
        </w:r>
        <w:r>
          <w:rPr>
            <w:noProof/>
          </w:rPr>
          <w:fldChar w:fldCharType="end"/>
        </w:r>
      </w:hyperlink>
    </w:p>
    <w:p w:rsidR="00000000" w:rsidRDefault="00F86738">
      <w:pPr>
        <w:pStyle w:val="TOC3"/>
        <w:tabs>
          <w:tab w:val="left" w:pos="1440"/>
          <w:tab w:val="right" w:leader="dot" w:pos="8630"/>
        </w:tabs>
        <w:rPr>
          <w:noProof/>
        </w:rPr>
      </w:pPr>
      <w:hyperlink w:anchor="_Toc520775969" w:history="1">
        <w:r>
          <w:rPr>
            <w:rStyle w:val="Hyperlink"/>
            <w:noProof/>
          </w:rPr>
          <w:t>5.1.4</w:t>
        </w:r>
        <w:r>
          <w:rPr>
            <w:noProof/>
          </w:rPr>
          <w:tab/>
        </w:r>
        <w:r>
          <w:rPr>
            <w:rStyle w:val="Hyperlink"/>
            <w:noProof/>
          </w:rPr>
          <w:t>Incident Notificati</w:t>
        </w:r>
        <w:r>
          <w:rPr>
            <w:rStyle w:val="Hyperlink"/>
            <w:noProof/>
          </w:rPr>
          <w:t>on</w:t>
        </w:r>
        <w:r>
          <w:rPr>
            <w:noProof/>
          </w:rPr>
          <w:tab/>
        </w:r>
        <w:r>
          <w:rPr>
            <w:noProof/>
          </w:rPr>
          <w:fldChar w:fldCharType="begin"/>
        </w:r>
        <w:r>
          <w:rPr>
            <w:noProof/>
          </w:rPr>
          <w:instrText xml:space="preserve"> PAGEREF _Toc520775969 \h </w:instrText>
        </w:r>
        <w:r>
          <w:rPr>
            <w:noProof/>
          </w:rPr>
        </w:r>
        <w:r>
          <w:rPr>
            <w:noProof/>
          </w:rPr>
          <w:fldChar w:fldCharType="separate"/>
        </w:r>
        <w:r>
          <w:rPr>
            <w:noProof/>
          </w:rPr>
          <w:t>13</w:t>
        </w:r>
        <w:r>
          <w:rPr>
            <w:noProof/>
          </w:rPr>
          <w:fldChar w:fldCharType="end"/>
        </w:r>
      </w:hyperlink>
    </w:p>
    <w:p w:rsidR="00000000" w:rsidRDefault="00F86738">
      <w:pPr>
        <w:pStyle w:val="TOC3"/>
        <w:tabs>
          <w:tab w:val="left" w:pos="1440"/>
          <w:tab w:val="right" w:leader="dot" w:pos="8630"/>
        </w:tabs>
        <w:rPr>
          <w:noProof/>
        </w:rPr>
      </w:pPr>
      <w:hyperlink w:anchor="_Toc520775970" w:history="1">
        <w:r>
          <w:rPr>
            <w:rStyle w:val="Hyperlink"/>
            <w:noProof/>
          </w:rPr>
          <w:t>5.1.5</w:t>
        </w:r>
        <w:r>
          <w:rPr>
            <w:noProof/>
          </w:rPr>
          <w:tab/>
        </w:r>
        <w:r>
          <w:rPr>
            <w:rStyle w:val="Hyperlink"/>
            <w:noProof/>
          </w:rPr>
          <w:t>Internal Personnel Notification</w:t>
        </w:r>
        <w:r>
          <w:rPr>
            <w:noProof/>
          </w:rPr>
          <w:tab/>
        </w:r>
        <w:r>
          <w:rPr>
            <w:noProof/>
          </w:rPr>
          <w:fldChar w:fldCharType="begin"/>
        </w:r>
        <w:r>
          <w:rPr>
            <w:noProof/>
          </w:rPr>
          <w:instrText xml:space="preserve"> PAGEREF _Toc520775970 \h </w:instrText>
        </w:r>
        <w:r>
          <w:rPr>
            <w:noProof/>
          </w:rPr>
        </w:r>
        <w:r>
          <w:rPr>
            <w:noProof/>
          </w:rPr>
          <w:fldChar w:fldCharType="separate"/>
        </w:r>
        <w:r>
          <w:rPr>
            <w:noProof/>
          </w:rPr>
          <w:t>13</w:t>
        </w:r>
        <w:r>
          <w:rPr>
            <w:noProof/>
          </w:rPr>
          <w:fldChar w:fldCharType="end"/>
        </w:r>
      </w:hyperlink>
    </w:p>
    <w:p w:rsidR="00000000" w:rsidRDefault="00F86738">
      <w:pPr>
        <w:pStyle w:val="TOC3"/>
        <w:tabs>
          <w:tab w:val="left" w:pos="1440"/>
          <w:tab w:val="right" w:leader="dot" w:pos="8630"/>
        </w:tabs>
        <w:rPr>
          <w:noProof/>
        </w:rPr>
      </w:pPr>
      <w:hyperlink w:anchor="_Toc520775971" w:history="1">
        <w:r>
          <w:rPr>
            <w:rStyle w:val="Hyperlink"/>
            <w:noProof/>
          </w:rPr>
          <w:t>5.1.6</w:t>
        </w:r>
        <w:r>
          <w:rPr>
            <w:noProof/>
          </w:rPr>
          <w:tab/>
        </w:r>
        <w:r>
          <w:rPr>
            <w:rStyle w:val="Hyperlink"/>
            <w:noProof/>
          </w:rPr>
          <w:t>External Contact Notification</w:t>
        </w:r>
        <w:r>
          <w:rPr>
            <w:noProof/>
          </w:rPr>
          <w:tab/>
        </w:r>
        <w:r>
          <w:rPr>
            <w:noProof/>
          </w:rPr>
          <w:fldChar w:fldCharType="begin"/>
        </w:r>
        <w:r>
          <w:rPr>
            <w:noProof/>
          </w:rPr>
          <w:instrText xml:space="preserve"> PAGEREF _Toc520775971 \h </w:instrText>
        </w:r>
        <w:r>
          <w:rPr>
            <w:noProof/>
          </w:rPr>
        </w:r>
        <w:r>
          <w:rPr>
            <w:noProof/>
          </w:rPr>
          <w:fldChar w:fldCharType="separate"/>
        </w:r>
        <w:r>
          <w:rPr>
            <w:noProof/>
          </w:rPr>
          <w:t>13</w:t>
        </w:r>
        <w:r>
          <w:rPr>
            <w:noProof/>
          </w:rPr>
          <w:fldChar w:fldCharType="end"/>
        </w:r>
      </w:hyperlink>
    </w:p>
    <w:p w:rsidR="00000000" w:rsidRDefault="00F86738">
      <w:pPr>
        <w:pStyle w:val="TOC3"/>
        <w:tabs>
          <w:tab w:val="left" w:pos="1440"/>
          <w:tab w:val="right" w:leader="dot" w:pos="8630"/>
        </w:tabs>
        <w:rPr>
          <w:noProof/>
        </w:rPr>
      </w:pPr>
      <w:hyperlink w:anchor="_Toc520775972" w:history="1">
        <w:r>
          <w:rPr>
            <w:rStyle w:val="Hyperlink"/>
            <w:noProof/>
          </w:rPr>
          <w:t>5.1.7</w:t>
        </w:r>
        <w:r>
          <w:rPr>
            <w:noProof/>
          </w:rPr>
          <w:tab/>
        </w:r>
        <w:r>
          <w:rPr>
            <w:rStyle w:val="Hyperlink"/>
            <w:noProof/>
          </w:rPr>
          <w:t>Media Releases</w:t>
        </w:r>
        <w:r>
          <w:rPr>
            <w:noProof/>
          </w:rPr>
          <w:tab/>
        </w:r>
        <w:r>
          <w:rPr>
            <w:noProof/>
          </w:rPr>
          <w:fldChar w:fldCharType="begin"/>
        </w:r>
        <w:r>
          <w:rPr>
            <w:noProof/>
          </w:rPr>
          <w:instrText xml:space="preserve"> PAGEREF _Toc520775972 \h </w:instrText>
        </w:r>
        <w:r>
          <w:rPr>
            <w:noProof/>
          </w:rPr>
        </w:r>
        <w:r>
          <w:rPr>
            <w:noProof/>
          </w:rPr>
          <w:fldChar w:fldCharType="separate"/>
        </w:r>
        <w:r>
          <w:rPr>
            <w:noProof/>
          </w:rPr>
          <w:t>14</w:t>
        </w:r>
        <w:r>
          <w:rPr>
            <w:noProof/>
          </w:rPr>
          <w:fldChar w:fldCharType="end"/>
        </w:r>
      </w:hyperlink>
    </w:p>
    <w:p w:rsidR="00000000" w:rsidRDefault="00F86738">
      <w:pPr>
        <w:pStyle w:val="TOC3"/>
        <w:tabs>
          <w:tab w:val="left" w:pos="1440"/>
          <w:tab w:val="right" w:leader="dot" w:pos="8630"/>
        </w:tabs>
        <w:rPr>
          <w:noProof/>
        </w:rPr>
      </w:pPr>
      <w:hyperlink w:anchor="_Toc520775973" w:history="1">
        <w:r>
          <w:rPr>
            <w:rStyle w:val="Hyperlink"/>
            <w:noProof/>
          </w:rPr>
          <w:t>5.1.8</w:t>
        </w:r>
        <w:r>
          <w:rPr>
            <w:noProof/>
          </w:rPr>
          <w:tab/>
        </w:r>
        <w:r>
          <w:rPr>
            <w:rStyle w:val="Hyperlink"/>
            <w:noProof/>
          </w:rPr>
          <w:t>Alternate Site (s)</w:t>
        </w:r>
        <w:r>
          <w:rPr>
            <w:noProof/>
          </w:rPr>
          <w:tab/>
        </w:r>
        <w:r>
          <w:rPr>
            <w:noProof/>
          </w:rPr>
          <w:fldChar w:fldCharType="begin"/>
        </w:r>
        <w:r>
          <w:rPr>
            <w:noProof/>
          </w:rPr>
          <w:instrText xml:space="preserve"> PAGEREF _Toc520775973 \h </w:instrText>
        </w:r>
        <w:r>
          <w:rPr>
            <w:noProof/>
          </w:rPr>
        </w:r>
        <w:r>
          <w:rPr>
            <w:noProof/>
          </w:rPr>
          <w:fldChar w:fldCharType="separate"/>
        </w:r>
        <w:r>
          <w:rPr>
            <w:noProof/>
          </w:rPr>
          <w:t>14</w:t>
        </w:r>
        <w:r>
          <w:rPr>
            <w:noProof/>
          </w:rPr>
          <w:fldChar w:fldCharType="end"/>
        </w:r>
      </w:hyperlink>
    </w:p>
    <w:p w:rsidR="00000000" w:rsidRDefault="00F86738">
      <w:pPr>
        <w:pStyle w:val="TOC2"/>
        <w:tabs>
          <w:tab w:val="left" w:pos="960"/>
        </w:tabs>
      </w:pPr>
      <w:hyperlink w:anchor="_Toc520775974" w:history="1">
        <w:r>
          <w:rPr>
            <w:rStyle w:val="Hyperlink"/>
          </w:rPr>
          <w:t>5.2</w:t>
        </w:r>
        <w:r>
          <w:tab/>
        </w:r>
        <w:r>
          <w:rPr>
            <w:rStyle w:val="Hyperlink"/>
          </w:rPr>
          <w:t>Teams</w:t>
        </w:r>
        <w:r>
          <w:tab/>
        </w:r>
        <w:r>
          <w:fldChar w:fldCharType="begin"/>
        </w:r>
        <w:r>
          <w:instrText xml:space="preserve"> PAGEREF _Toc520775974 \h </w:instrText>
        </w:r>
        <w:r>
          <w:fldChar w:fldCharType="separate"/>
        </w:r>
        <w:r>
          <w:t>14</w:t>
        </w:r>
        <w:r>
          <w:fldChar w:fldCharType="end"/>
        </w:r>
      </w:hyperlink>
    </w:p>
    <w:p w:rsidR="00000000" w:rsidRDefault="00F86738">
      <w:pPr>
        <w:pStyle w:val="TOC3"/>
        <w:tabs>
          <w:tab w:val="left" w:pos="1440"/>
          <w:tab w:val="right" w:leader="dot" w:pos="8630"/>
        </w:tabs>
        <w:rPr>
          <w:noProof/>
        </w:rPr>
      </w:pPr>
      <w:hyperlink w:anchor="_Toc520775975" w:history="1">
        <w:r>
          <w:rPr>
            <w:rStyle w:val="Hyperlink"/>
            <w:noProof/>
          </w:rPr>
          <w:t>5.2.1</w:t>
        </w:r>
        <w:r>
          <w:rPr>
            <w:noProof/>
          </w:rPr>
          <w:tab/>
        </w:r>
        <w:r>
          <w:rPr>
            <w:rStyle w:val="Hyperlink"/>
            <w:noProof/>
          </w:rPr>
          <w:t>Damage Assessment Team</w:t>
        </w:r>
        <w:r>
          <w:rPr>
            <w:noProof/>
          </w:rPr>
          <w:tab/>
        </w:r>
        <w:r>
          <w:rPr>
            <w:noProof/>
          </w:rPr>
          <w:fldChar w:fldCharType="begin"/>
        </w:r>
        <w:r>
          <w:rPr>
            <w:noProof/>
          </w:rPr>
          <w:instrText xml:space="preserve"> PAGEREF _Toc520775975 \h </w:instrText>
        </w:r>
        <w:r>
          <w:rPr>
            <w:noProof/>
          </w:rPr>
        </w:r>
        <w:r>
          <w:rPr>
            <w:noProof/>
          </w:rPr>
          <w:fldChar w:fldCharType="separate"/>
        </w:r>
        <w:r>
          <w:rPr>
            <w:noProof/>
          </w:rPr>
          <w:t>14</w:t>
        </w:r>
        <w:r>
          <w:rPr>
            <w:noProof/>
          </w:rPr>
          <w:fldChar w:fldCharType="end"/>
        </w:r>
      </w:hyperlink>
    </w:p>
    <w:p w:rsidR="00000000" w:rsidRDefault="00F86738">
      <w:pPr>
        <w:pStyle w:val="TOC3"/>
        <w:tabs>
          <w:tab w:val="left" w:pos="1440"/>
          <w:tab w:val="right" w:leader="dot" w:pos="8630"/>
        </w:tabs>
        <w:rPr>
          <w:noProof/>
        </w:rPr>
      </w:pPr>
      <w:hyperlink w:anchor="_Toc520775976" w:history="1">
        <w:r>
          <w:rPr>
            <w:rStyle w:val="Hyperlink"/>
            <w:noProof/>
          </w:rPr>
          <w:t>5.2.2</w:t>
        </w:r>
        <w:r>
          <w:rPr>
            <w:noProof/>
          </w:rPr>
          <w:tab/>
        </w:r>
        <w:r>
          <w:rPr>
            <w:rStyle w:val="Hyperlink"/>
            <w:noProof/>
          </w:rPr>
          <w:t>Operations Team</w:t>
        </w:r>
        <w:r>
          <w:rPr>
            <w:noProof/>
          </w:rPr>
          <w:tab/>
        </w:r>
        <w:r>
          <w:rPr>
            <w:noProof/>
          </w:rPr>
          <w:fldChar w:fldCharType="begin"/>
        </w:r>
        <w:r>
          <w:rPr>
            <w:noProof/>
          </w:rPr>
          <w:instrText xml:space="preserve"> PAGEREF _Toc520775976 \h </w:instrText>
        </w:r>
        <w:r>
          <w:rPr>
            <w:noProof/>
          </w:rPr>
        </w:r>
        <w:r>
          <w:rPr>
            <w:noProof/>
          </w:rPr>
          <w:fldChar w:fldCharType="separate"/>
        </w:r>
        <w:r>
          <w:rPr>
            <w:noProof/>
          </w:rPr>
          <w:t>15</w:t>
        </w:r>
        <w:r>
          <w:rPr>
            <w:noProof/>
          </w:rPr>
          <w:fldChar w:fldCharType="end"/>
        </w:r>
      </w:hyperlink>
    </w:p>
    <w:p w:rsidR="00000000" w:rsidRDefault="00F86738">
      <w:pPr>
        <w:pStyle w:val="TOC3"/>
        <w:tabs>
          <w:tab w:val="left" w:pos="1440"/>
          <w:tab w:val="right" w:leader="dot" w:pos="8630"/>
        </w:tabs>
        <w:rPr>
          <w:noProof/>
        </w:rPr>
      </w:pPr>
      <w:hyperlink w:anchor="_Toc520775977" w:history="1">
        <w:r>
          <w:rPr>
            <w:rStyle w:val="Hyperlink"/>
            <w:noProof/>
          </w:rPr>
          <w:t>5.2.3</w:t>
        </w:r>
        <w:r>
          <w:rPr>
            <w:noProof/>
          </w:rPr>
          <w:tab/>
        </w:r>
        <w:r>
          <w:rPr>
            <w:rStyle w:val="Hyperlink"/>
            <w:noProof/>
          </w:rPr>
          <w:t>Communications Team</w:t>
        </w:r>
        <w:r>
          <w:rPr>
            <w:noProof/>
          </w:rPr>
          <w:tab/>
        </w:r>
        <w:r>
          <w:rPr>
            <w:noProof/>
          </w:rPr>
          <w:fldChar w:fldCharType="begin"/>
        </w:r>
        <w:r>
          <w:rPr>
            <w:noProof/>
          </w:rPr>
          <w:instrText xml:space="preserve"> PAGEREF _Toc52077597</w:instrText>
        </w:r>
        <w:r>
          <w:rPr>
            <w:noProof/>
          </w:rPr>
          <w:instrText xml:space="preserve">7 \h </w:instrText>
        </w:r>
        <w:r>
          <w:rPr>
            <w:noProof/>
          </w:rPr>
        </w:r>
        <w:r>
          <w:rPr>
            <w:noProof/>
          </w:rPr>
          <w:fldChar w:fldCharType="separate"/>
        </w:r>
        <w:r>
          <w:rPr>
            <w:noProof/>
          </w:rPr>
          <w:t>15</w:t>
        </w:r>
        <w:r>
          <w:rPr>
            <w:noProof/>
          </w:rPr>
          <w:fldChar w:fldCharType="end"/>
        </w:r>
      </w:hyperlink>
    </w:p>
    <w:p w:rsidR="00000000" w:rsidRDefault="00F86738">
      <w:pPr>
        <w:pStyle w:val="TOC3"/>
        <w:tabs>
          <w:tab w:val="left" w:pos="1440"/>
          <w:tab w:val="right" w:leader="dot" w:pos="8630"/>
        </w:tabs>
        <w:rPr>
          <w:noProof/>
        </w:rPr>
      </w:pPr>
      <w:hyperlink w:anchor="_Toc520775978" w:history="1">
        <w:r>
          <w:rPr>
            <w:rStyle w:val="Hyperlink"/>
            <w:noProof/>
          </w:rPr>
          <w:t>5.2.4</w:t>
        </w:r>
        <w:r>
          <w:rPr>
            <w:noProof/>
          </w:rPr>
          <w:tab/>
        </w:r>
        <w:r>
          <w:rPr>
            <w:rStyle w:val="Hyperlink"/>
            <w:noProof/>
          </w:rPr>
          <w:t>Data Entry and Control Team</w:t>
        </w:r>
        <w:r>
          <w:rPr>
            <w:noProof/>
          </w:rPr>
          <w:tab/>
        </w:r>
        <w:r>
          <w:rPr>
            <w:noProof/>
          </w:rPr>
          <w:fldChar w:fldCharType="begin"/>
        </w:r>
        <w:r>
          <w:rPr>
            <w:noProof/>
          </w:rPr>
          <w:instrText xml:space="preserve"> PAGEREF _Toc520775978 \h </w:instrText>
        </w:r>
        <w:r>
          <w:rPr>
            <w:noProof/>
          </w:rPr>
        </w:r>
        <w:r>
          <w:rPr>
            <w:noProof/>
          </w:rPr>
          <w:fldChar w:fldCharType="separate"/>
        </w:r>
        <w:r>
          <w:rPr>
            <w:noProof/>
          </w:rPr>
          <w:t>15</w:t>
        </w:r>
        <w:r>
          <w:rPr>
            <w:noProof/>
          </w:rPr>
          <w:fldChar w:fldCharType="end"/>
        </w:r>
      </w:hyperlink>
    </w:p>
    <w:p w:rsidR="00000000" w:rsidRDefault="00F86738">
      <w:pPr>
        <w:pStyle w:val="TOC3"/>
        <w:tabs>
          <w:tab w:val="left" w:pos="1440"/>
          <w:tab w:val="right" w:leader="dot" w:pos="8630"/>
        </w:tabs>
        <w:rPr>
          <w:noProof/>
        </w:rPr>
      </w:pPr>
      <w:hyperlink w:anchor="_Toc520775979" w:history="1">
        <w:r>
          <w:rPr>
            <w:rStyle w:val="Hyperlink"/>
            <w:noProof/>
          </w:rPr>
          <w:t>5.2.5</w:t>
        </w:r>
        <w:r>
          <w:rPr>
            <w:noProof/>
          </w:rPr>
          <w:tab/>
        </w:r>
        <w:r>
          <w:rPr>
            <w:rStyle w:val="Hyperlink"/>
            <w:noProof/>
          </w:rPr>
          <w:t>Off-Site Storage Team</w:t>
        </w:r>
        <w:r>
          <w:rPr>
            <w:noProof/>
          </w:rPr>
          <w:tab/>
        </w:r>
        <w:r>
          <w:rPr>
            <w:noProof/>
          </w:rPr>
          <w:fldChar w:fldCharType="begin"/>
        </w:r>
        <w:r>
          <w:rPr>
            <w:noProof/>
          </w:rPr>
          <w:instrText xml:space="preserve"> PAGEREF _Toc520775979 \h </w:instrText>
        </w:r>
        <w:r>
          <w:rPr>
            <w:noProof/>
          </w:rPr>
        </w:r>
        <w:r>
          <w:rPr>
            <w:noProof/>
          </w:rPr>
          <w:fldChar w:fldCharType="separate"/>
        </w:r>
        <w:r>
          <w:rPr>
            <w:noProof/>
          </w:rPr>
          <w:t>15</w:t>
        </w:r>
        <w:r>
          <w:rPr>
            <w:noProof/>
          </w:rPr>
          <w:fldChar w:fldCharType="end"/>
        </w:r>
      </w:hyperlink>
    </w:p>
    <w:p w:rsidR="00000000" w:rsidRDefault="00F86738">
      <w:pPr>
        <w:pStyle w:val="TOC3"/>
        <w:tabs>
          <w:tab w:val="left" w:pos="1440"/>
          <w:tab w:val="right" w:leader="dot" w:pos="8630"/>
        </w:tabs>
        <w:rPr>
          <w:noProof/>
        </w:rPr>
      </w:pPr>
      <w:hyperlink w:anchor="_Toc520775980" w:history="1">
        <w:r>
          <w:rPr>
            <w:rStyle w:val="Hyperlink"/>
            <w:noProof/>
          </w:rPr>
          <w:t>5.2.6</w:t>
        </w:r>
        <w:r>
          <w:rPr>
            <w:noProof/>
          </w:rPr>
          <w:tab/>
        </w:r>
        <w:r>
          <w:rPr>
            <w:rStyle w:val="Hyperlink"/>
            <w:noProof/>
          </w:rPr>
          <w:t>Administr</w:t>
        </w:r>
        <w:r>
          <w:rPr>
            <w:rStyle w:val="Hyperlink"/>
            <w:noProof/>
          </w:rPr>
          <w:t>ative Management Team</w:t>
        </w:r>
        <w:r>
          <w:rPr>
            <w:noProof/>
          </w:rPr>
          <w:tab/>
        </w:r>
        <w:r>
          <w:rPr>
            <w:noProof/>
          </w:rPr>
          <w:fldChar w:fldCharType="begin"/>
        </w:r>
        <w:r>
          <w:rPr>
            <w:noProof/>
          </w:rPr>
          <w:instrText xml:space="preserve"> PAGEREF _Toc520775980 \h </w:instrText>
        </w:r>
        <w:r>
          <w:rPr>
            <w:noProof/>
          </w:rPr>
        </w:r>
        <w:r>
          <w:rPr>
            <w:noProof/>
          </w:rPr>
          <w:fldChar w:fldCharType="separate"/>
        </w:r>
        <w:r>
          <w:rPr>
            <w:noProof/>
          </w:rPr>
          <w:t>15</w:t>
        </w:r>
        <w:r>
          <w:rPr>
            <w:noProof/>
          </w:rPr>
          <w:fldChar w:fldCharType="end"/>
        </w:r>
      </w:hyperlink>
    </w:p>
    <w:p w:rsidR="00000000" w:rsidRDefault="00F86738">
      <w:pPr>
        <w:pStyle w:val="TOC3"/>
        <w:tabs>
          <w:tab w:val="left" w:pos="1440"/>
          <w:tab w:val="right" w:leader="dot" w:pos="8630"/>
        </w:tabs>
        <w:rPr>
          <w:noProof/>
        </w:rPr>
      </w:pPr>
      <w:hyperlink w:anchor="_Toc520775981" w:history="1">
        <w:r>
          <w:rPr>
            <w:rStyle w:val="Hyperlink"/>
            <w:noProof/>
          </w:rPr>
          <w:t>5.2.7</w:t>
        </w:r>
        <w:r>
          <w:rPr>
            <w:noProof/>
          </w:rPr>
          <w:tab/>
        </w:r>
        <w:r>
          <w:rPr>
            <w:rStyle w:val="Hyperlink"/>
            <w:noProof/>
          </w:rPr>
          <w:t>Procurement Team</w:t>
        </w:r>
        <w:r>
          <w:rPr>
            <w:noProof/>
          </w:rPr>
          <w:tab/>
        </w:r>
        <w:r>
          <w:rPr>
            <w:noProof/>
          </w:rPr>
          <w:fldChar w:fldCharType="begin"/>
        </w:r>
        <w:r>
          <w:rPr>
            <w:noProof/>
          </w:rPr>
          <w:instrText xml:space="preserve"> PAGEREF _Toc520775981 \h </w:instrText>
        </w:r>
        <w:r>
          <w:rPr>
            <w:noProof/>
          </w:rPr>
        </w:r>
        <w:r>
          <w:rPr>
            <w:noProof/>
          </w:rPr>
          <w:fldChar w:fldCharType="separate"/>
        </w:r>
        <w:r>
          <w:rPr>
            <w:noProof/>
          </w:rPr>
          <w:t>15</w:t>
        </w:r>
        <w:r>
          <w:rPr>
            <w:noProof/>
          </w:rPr>
          <w:fldChar w:fldCharType="end"/>
        </w:r>
      </w:hyperlink>
    </w:p>
    <w:p w:rsidR="00000000" w:rsidRDefault="00F86738">
      <w:pPr>
        <w:pStyle w:val="TOC3"/>
        <w:tabs>
          <w:tab w:val="left" w:pos="1440"/>
          <w:tab w:val="right" w:leader="dot" w:pos="8630"/>
        </w:tabs>
        <w:rPr>
          <w:noProof/>
        </w:rPr>
      </w:pPr>
      <w:hyperlink w:anchor="_Toc520775982" w:history="1">
        <w:r>
          <w:rPr>
            <w:rStyle w:val="Hyperlink"/>
            <w:noProof/>
          </w:rPr>
          <w:t>5.2.8</w:t>
        </w:r>
        <w:r>
          <w:rPr>
            <w:noProof/>
          </w:rPr>
          <w:tab/>
        </w:r>
        <w:r>
          <w:rPr>
            <w:rStyle w:val="Hyperlink"/>
            <w:noProof/>
          </w:rPr>
          <w:t>Configuration Management Team</w:t>
        </w:r>
        <w:r>
          <w:rPr>
            <w:noProof/>
          </w:rPr>
          <w:tab/>
        </w:r>
        <w:r>
          <w:rPr>
            <w:noProof/>
          </w:rPr>
          <w:fldChar w:fldCharType="begin"/>
        </w:r>
        <w:r>
          <w:rPr>
            <w:noProof/>
          </w:rPr>
          <w:instrText xml:space="preserve"> PAGEREF _Toc520775982 \h </w:instrText>
        </w:r>
        <w:r>
          <w:rPr>
            <w:noProof/>
          </w:rPr>
        </w:r>
        <w:r>
          <w:rPr>
            <w:noProof/>
          </w:rPr>
          <w:fldChar w:fldCharType="separate"/>
        </w:r>
        <w:r>
          <w:rPr>
            <w:noProof/>
          </w:rPr>
          <w:t>16</w:t>
        </w:r>
        <w:r>
          <w:rPr>
            <w:noProof/>
          </w:rPr>
          <w:fldChar w:fldCharType="end"/>
        </w:r>
      </w:hyperlink>
    </w:p>
    <w:p w:rsidR="00000000" w:rsidRDefault="00F86738">
      <w:pPr>
        <w:pStyle w:val="TOC3"/>
        <w:tabs>
          <w:tab w:val="left" w:pos="1440"/>
          <w:tab w:val="right" w:leader="dot" w:pos="8630"/>
        </w:tabs>
        <w:rPr>
          <w:noProof/>
        </w:rPr>
      </w:pPr>
      <w:hyperlink w:anchor="_Toc520775983" w:history="1">
        <w:r>
          <w:rPr>
            <w:rStyle w:val="Hyperlink"/>
            <w:noProof/>
          </w:rPr>
          <w:t>5.2.9</w:t>
        </w:r>
        <w:r>
          <w:rPr>
            <w:noProof/>
          </w:rPr>
          <w:tab/>
        </w:r>
        <w:r>
          <w:rPr>
            <w:rStyle w:val="Hyperlink"/>
            <w:noProof/>
          </w:rPr>
          <w:t>Facilities Team</w:t>
        </w:r>
        <w:r>
          <w:rPr>
            <w:noProof/>
          </w:rPr>
          <w:tab/>
        </w:r>
        <w:r>
          <w:rPr>
            <w:noProof/>
          </w:rPr>
          <w:fldChar w:fldCharType="begin"/>
        </w:r>
        <w:r>
          <w:rPr>
            <w:noProof/>
          </w:rPr>
          <w:instrText xml:space="preserve"> PAGEREF _Toc520775983 \h </w:instrText>
        </w:r>
        <w:r>
          <w:rPr>
            <w:noProof/>
          </w:rPr>
        </w:r>
        <w:r>
          <w:rPr>
            <w:noProof/>
          </w:rPr>
          <w:fldChar w:fldCharType="separate"/>
        </w:r>
        <w:r>
          <w:rPr>
            <w:noProof/>
          </w:rPr>
          <w:t>16</w:t>
        </w:r>
        <w:r>
          <w:rPr>
            <w:noProof/>
          </w:rPr>
          <w:fldChar w:fldCharType="end"/>
        </w:r>
      </w:hyperlink>
    </w:p>
    <w:p w:rsidR="00000000" w:rsidRDefault="00F86738">
      <w:pPr>
        <w:pStyle w:val="TOC3"/>
        <w:tabs>
          <w:tab w:val="left" w:pos="1440"/>
          <w:tab w:val="right" w:leader="dot" w:pos="8630"/>
        </w:tabs>
        <w:rPr>
          <w:noProof/>
        </w:rPr>
      </w:pPr>
      <w:hyperlink w:anchor="_Toc520775984" w:history="1">
        <w:r>
          <w:rPr>
            <w:rStyle w:val="Hyperlink"/>
            <w:noProof/>
          </w:rPr>
          <w:t>5.2.10</w:t>
        </w:r>
        <w:r>
          <w:rPr>
            <w:noProof/>
          </w:rPr>
          <w:tab/>
        </w:r>
        <w:r>
          <w:rPr>
            <w:rStyle w:val="Hyperlink"/>
            <w:noProof/>
          </w:rPr>
          <w:t>System Software Team</w:t>
        </w:r>
        <w:r>
          <w:rPr>
            <w:noProof/>
          </w:rPr>
          <w:tab/>
        </w:r>
        <w:r>
          <w:rPr>
            <w:noProof/>
          </w:rPr>
          <w:fldChar w:fldCharType="begin"/>
        </w:r>
        <w:r>
          <w:rPr>
            <w:noProof/>
          </w:rPr>
          <w:instrText xml:space="preserve"> PAGEREF _Toc520775984 \h </w:instrText>
        </w:r>
        <w:r>
          <w:rPr>
            <w:noProof/>
          </w:rPr>
        </w:r>
        <w:r>
          <w:rPr>
            <w:noProof/>
          </w:rPr>
          <w:fldChar w:fldCharType="separate"/>
        </w:r>
        <w:r>
          <w:rPr>
            <w:noProof/>
          </w:rPr>
          <w:t>16</w:t>
        </w:r>
        <w:r>
          <w:rPr>
            <w:noProof/>
          </w:rPr>
          <w:fldChar w:fldCharType="end"/>
        </w:r>
      </w:hyperlink>
    </w:p>
    <w:p w:rsidR="00000000" w:rsidRDefault="00F86738">
      <w:pPr>
        <w:pStyle w:val="TOC3"/>
        <w:tabs>
          <w:tab w:val="left" w:pos="1440"/>
          <w:tab w:val="right" w:leader="dot" w:pos="8630"/>
        </w:tabs>
        <w:rPr>
          <w:noProof/>
        </w:rPr>
      </w:pPr>
      <w:hyperlink w:anchor="_Toc520775985" w:history="1">
        <w:r>
          <w:rPr>
            <w:rStyle w:val="Hyperlink"/>
            <w:noProof/>
          </w:rPr>
          <w:t>5.2.11</w:t>
        </w:r>
        <w:r>
          <w:rPr>
            <w:noProof/>
          </w:rPr>
          <w:tab/>
        </w:r>
        <w:r>
          <w:rPr>
            <w:rStyle w:val="Hyperlink"/>
            <w:noProof/>
          </w:rPr>
          <w:t>Internal Audit Team</w:t>
        </w:r>
        <w:r>
          <w:rPr>
            <w:noProof/>
          </w:rPr>
          <w:tab/>
        </w:r>
        <w:r>
          <w:rPr>
            <w:noProof/>
          </w:rPr>
          <w:fldChar w:fldCharType="begin"/>
        </w:r>
        <w:r>
          <w:rPr>
            <w:noProof/>
          </w:rPr>
          <w:instrText xml:space="preserve"> PAGEREF _Toc52077</w:instrText>
        </w:r>
        <w:r>
          <w:rPr>
            <w:noProof/>
          </w:rPr>
          <w:instrText xml:space="preserve">5985 \h </w:instrText>
        </w:r>
        <w:r>
          <w:rPr>
            <w:noProof/>
          </w:rPr>
        </w:r>
        <w:r>
          <w:rPr>
            <w:noProof/>
          </w:rPr>
          <w:fldChar w:fldCharType="separate"/>
        </w:r>
        <w:r>
          <w:rPr>
            <w:noProof/>
          </w:rPr>
          <w:t>16</w:t>
        </w:r>
        <w:r>
          <w:rPr>
            <w:noProof/>
          </w:rPr>
          <w:fldChar w:fldCharType="end"/>
        </w:r>
      </w:hyperlink>
    </w:p>
    <w:p w:rsidR="00000000" w:rsidRDefault="00F86738">
      <w:pPr>
        <w:pStyle w:val="TOC3"/>
        <w:tabs>
          <w:tab w:val="left" w:pos="1440"/>
          <w:tab w:val="right" w:leader="dot" w:pos="8630"/>
        </w:tabs>
        <w:rPr>
          <w:noProof/>
        </w:rPr>
      </w:pPr>
      <w:hyperlink w:anchor="_Toc520775986" w:history="1">
        <w:r>
          <w:rPr>
            <w:rStyle w:val="Hyperlink"/>
            <w:noProof/>
          </w:rPr>
          <w:t>5.2.12</w:t>
        </w:r>
        <w:r>
          <w:rPr>
            <w:noProof/>
          </w:rPr>
          <w:tab/>
        </w:r>
        <w:r>
          <w:rPr>
            <w:rStyle w:val="Hyperlink"/>
            <w:noProof/>
          </w:rPr>
          <w:t>User Assistance Team</w:t>
        </w:r>
        <w:r>
          <w:rPr>
            <w:noProof/>
          </w:rPr>
          <w:tab/>
        </w:r>
        <w:r>
          <w:rPr>
            <w:noProof/>
          </w:rPr>
          <w:fldChar w:fldCharType="begin"/>
        </w:r>
        <w:r>
          <w:rPr>
            <w:noProof/>
          </w:rPr>
          <w:instrText xml:space="preserve"> PAGEREF _Toc520775986 \h </w:instrText>
        </w:r>
        <w:r>
          <w:rPr>
            <w:noProof/>
          </w:rPr>
        </w:r>
        <w:r>
          <w:rPr>
            <w:noProof/>
          </w:rPr>
          <w:fldChar w:fldCharType="separate"/>
        </w:r>
        <w:r>
          <w:rPr>
            <w:noProof/>
          </w:rPr>
          <w:t>16</w:t>
        </w:r>
        <w:r>
          <w:rPr>
            <w:noProof/>
          </w:rPr>
          <w:fldChar w:fldCharType="end"/>
        </w:r>
      </w:hyperlink>
    </w:p>
    <w:p w:rsidR="00000000" w:rsidRDefault="00F86738">
      <w:pPr>
        <w:pStyle w:val="TOC2"/>
        <w:tabs>
          <w:tab w:val="left" w:pos="960"/>
        </w:tabs>
      </w:pPr>
      <w:hyperlink w:anchor="_Toc520775987" w:history="1">
        <w:r>
          <w:rPr>
            <w:rStyle w:val="Hyperlink"/>
          </w:rPr>
          <w:t>5.3</w:t>
        </w:r>
        <w:r>
          <w:tab/>
        </w:r>
        <w:r>
          <w:rPr>
            <w:rStyle w:val="Hyperlink"/>
          </w:rPr>
          <w:t>Data Communications</w:t>
        </w:r>
        <w:r>
          <w:tab/>
        </w:r>
        <w:r>
          <w:fldChar w:fldCharType="begin"/>
        </w:r>
        <w:r>
          <w:instrText xml:space="preserve"> PAGEREF _Toc520775987 \h </w:instrText>
        </w:r>
        <w:r>
          <w:fldChar w:fldCharType="separate"/>
        </w:r>
        <w:r>
          <w:t>16</w:t>
        </w:r>
        <w:r>
          <w:fldChar w:fldCharType="end"/>
        </w:r>
      </w:hyperlink>
    </w:p>
    <w:p w:rsidR="00000000" w:rsidRDefault="00F86738">
      <w:pPr>
        <w:pStyle w:val="TOC2"/>
        <w:tabs>
          <w:tab w:val="left" w:pos="960"/>
        </w:tabs>
      </w:pPr>
      <w:hyperlink w:anchor="_Toc520775988" w:history="1">
        <w:r>
          <w:rPr>
            <w:rStyle w:val="Hyperlink"/>
          </w:rPr>
          <w:t>5.4</w:t>
        </w:r>
        <w:r>
          <w:tab/>
        </w:r>
        <w:r>
          <w:rPr>
            <w:rStyle w:val="Hyperlink"/>
          </w:rPr>
          <w:t>Backups</w:t>
        </w:r>
        <w:r>
          <w:tab/>
        </w:r>
        <w:r>
          <w:fldChar w:fldCharType="begin"/>
        </w:r>
        <w:r>
          <w:instrText xml:space="preserve"> PAGEREF </w:instrText>
        </w:r>
        <w:r>
          <w:instrText xml:space="preserve">_Toc520775988 \h </w:instrText>
        </w:r>
        <w:r>
          <w:fldChar w:fldCharType="separate"/>
        </w:r>
        <w:r>
          <w:t>16</w:t>
        </w:r>
        <w:r>
          <w:fldChar w:fldCharType="end"/>
        </w:r>
      </w:hyperlink>
    </w:p>
    <w:p w:rsidR="00000000" w:rsidRDefault="00F86738">
      <w:pPr>
        <w:pStyle w:val="TOC3"/>
        <w:tabs>
          <w:tab w:val="left" w:pos="1440"/>
          <w:tab w:val="right" w:leader="dot" w:pos="8630"/>
        </w:tabs>
        <w:rPr>
          <w:noProof/>
        </w:rPr>
      </w:pPr>
      <w:hyperlink w:anchor="_Toc520775989" w:history="1">
        <w:r>
          <w:rPr>
            <w:rStyle w:val="Hyperlink"/>
            <w:noProof/>
          </w:rPr>
          <w:t>5.4.1</w:t>
        </w:r>
        <w:r>
          <w:rPr>
            <w:noProof/>
          </w:rPr>
          <w:tab/>
        </w:r>
        <w:r>
          <w:rPr>
            <w:rStyle w:val="Hyperlink"/>
            <w:noProof/>
          </w:rPr>
          <w:t>Vital Records/Documentation</w:t>
        </w:r>
        <w:r>
          <w:rPr>
            <w:noProof/>
          </w:rPr>
          <w:tab/>
        </w:r>
        <w:r>
          <w:rPr>
            <w:noProof/>
          </w:rPr>
          <w:fldChar w:fldCharType="begin"/>
        </w:r>
        <w:r>
          <w:rPr>
            <w:noProof/>
          </w:rPr>
          <w:instrText xml:space="preserve"> PAGEREF _Toc520775989 \h </w:instrText>
        </w:r>
        <w:r>
          <w:rPr>
            <w:noProof/>
          </w:rPr>
        </w:r>
        <w:r>
          <w:rPr>
            <w:noProof/>
          </w:rPr>
          <w:fldChar w:fldCharType="separate"/>
        </w:r>
        <w:r>
          <w:rPr>
            <w:noProof/>
          </w:rPr>
          <w:t>17</w:t>
        </w:r>
        <w:r>
          <w:rPr>
            <w:noProof/>
          </w:rPr>
          <w:fldChar w:fldCharType="end"/>
        </w:r>
      </w:hyperlink>
    </w:p>
    <w:p w:rsidR="00000000" w:rsidRDefault="00F86738">
      <w:pPr>
        <w:pStyle w:val="TOC2"/>
        <w:tabs>
          <w:tab w:val="left" w:pos="960"/>
        </w:tabs>
      </w:pPr>
      <w:hyperlink w:anchor="_Toc520775990" w:history="1">
        <w:r>
          <w:rPr>
            <w:rStyle w:val="Hyperlink"/>
          </w:rPr>
          <w:t>5.5</w:t>
        </w:r>
        <w:r>
          <w:tab/>
        </w:r>
        <w:r>
          <w:rPr>
            <w:rStyle w:val="Hyperlink"/>
          </w:rPr>
          <w:t>Office Equipment, Furniture and Supplies</w:t>
        </w:r>
        <w:r>
          <w:tab/>
        </w:r>
        <w:r>
          <w:fldChar w:fldCharType="begin"/>
        </w:r>
        <w:r>
          <w:instrText xml:space="preserve"> PAGEREF _Toc520775990 \h </w:instrText>
        </w:r>
        <w:r>
          <w:fldChar w:fldCharType="separate"/>
        </w:r>
        <w:r>
          <w:t>19</w:t>
        </w:r>
        <w:r>
          <w:fldChar w:fldCharType="end"/>
        </w:r>
      </w:hyperlink>
    </w:p>
    <w:p w:rsidR="00000000" w:rsidRDefault="00F86738">
      <w:pPr>
        <w:pStyle w:val="TOC2"/>
        <w:tabs>
          <w:tab w:val="left" w:pos="960"/>
        </w:tabs>
      </w:pPr>
      <w:hyperlink w:anchor="_Toc520775991" w:history="1">
        <w:r>
          <w:rPr>
            <w:rStyle w:val="Hyperlink"/>
          </w:rPr>
          <w:t>5.6</w:t>
        </w:r>
        <w:r>
          <w:tab/>
        </w:r>
        <w:r>
          <w:rPr>
            <w:rStyle w:val="Hyperlink"/>
          </w:rPr>
          <w:t>Recommended Testing Procedures</w:t>
        </w:r>
        <w:r>
          <w:tab/>
        </w:r>
        <w:r>
          <w:fldChar w:fldCharType="begin"/>
        </w:r>
        <w:r>
          <w:instrText xml:space="preserve"> PAGEREF _Toc520775991 \h </w:instrText>
        </w:r>
        <w:r>
          <w:fldChar w:fldCharType="separate"/>
        </w:r>
        <w:r>
          <w:t>19</w:t>
        </w:r>
        <w:r>
          <w:fldChar w:fldCharType="end"/>
        </w:r>
      </w:hyperlink>
    </w:p>
    <w:p w:rsidR="00000000" w:rsidRDefault="00F86738">
      <w:pPr>
        <w:pStyle w:val="TOC1"/>
      </w:pPr>
      <w:hyperlink w:anchor="_Toc520775992" w:history="1">
        <w:r>
          <w:rPr>
            <w:rStyle w:val="Hyperlink"/>
          </w:rPr>
          <w:t>6</w:t>
        </w:r>
        <w:r>
          <w:tab/>
        </w:r>
        <w:r>
          <w:rPr>
            <w:rStyle w:val="Hyperlink"/>
          </w:rPr>
          <w:t>Recommended Strategies</w:t>
        </w:r>
        <w:r>
          <w:tab/>
        </w:r>
        <w:r>
          <w:fldChar w:fldCharType="begin"/>
        </w:r>
        <w:r>
          <w:instrText xml:space="preserve"> PAGEREF _Toc520775992 \h </w:instrText>
        </w:r>
        <w:r>
          <w:fldChar w:fldCharType="separate"/>
        </w:r>
        <w:r>
          <w:t>20</w:t>
        </w:r>
        <w:r>
          <w:fldChar w:fldCharType="end"/>
        </w:r>
      </w:hyperlink>
    </w:p>
    <w:p w:rsidR="00000000" w:rsidRDefault="00F86738">
      <w:pPr>
        <w:pStyle w:val="TOC2"/>
        <w:tabs>
          <w:tab w:val="left" w:pos="960"/>
        </w:tabs>
      </w:pPr>
      <w:hyperlink w:anchor="_Toc520775993" w:history="1">
        <w:r>
          <w:rPr>
            <w:rStyle w:val="Hyperlink"/>
          </w:rPr>
          <w:t>6.1</w:t>
        </w:r>
        <w:r>
          <w:tab/>
        </w:r>
        <w:r>
          <w:rPr>
            <w:rStyle w:val="Hyperlink"/>
          </w:rPr>
          <w:t>Critical Issues</w:t>
        </w:r>
        <w:r>
          <w:tab/>
        </w:r>
        <w:r>
          <w:fldChar w:fldCharType="begin"/>
        </w:r>
        <w:r>
          <w:instrText xml:space="preserve"> PAGEREF _Toc520775993 \h </w:instrText>
        </w:r>
        <w:r>
          <w:fldChar w:fldCharType="separate"/>
        </w:r>
        <w:r>
          <w:t>20</w:t>
        </w:r>
        <w:r>
          <w:fldChar w:fldCharType="end"/>
        </w:r>
      </w:hyperlink>
    </w:p>
    <w:p w:rsidR="00000000" w:rsidRDefault="00F86738">
      <w:pPr>
        <w:pStyle w:val="TOC3"/>
        <w:tabs>
          <w:tab w:val="left" w:pos="1440"/>
          <w:tab w:val="right" w:leader="dot" w:pos="8630"/>
        </w:tabs>
        <w:rPr>
          <w:noProof/>
        </w:rPr>
      </w:pPr>
      <w:hyperlink w:anchor="_Toc520775994" w:history="1">
        <w:r>
          <w:rPr>
            <w:rStyle w:val="Hyperlink"/>
            <w:i/>
            <w:noProof/>
          </w:rPr>
          <w:t>6.1.1</w:t>
        </w:r>
        <w:r>
          <w:rPr>
            <w:noProof/>
          </w:rPr>
          <w:tab/>
        </w:r>
        <w:r>
          <w:rPr>
            <w:rStyle w:val="Hyperlink"/>
            <w:i/>
            <w:noProof/>
          </w:rPr>
          <w:t>Power</w:t>
        </w:r>
        <w:r>
          <w:rPr>
            <w:noProof/>
          </w:rPr>
          <w:tab/>
        </w:r>
        <w:r>
          <w:rPr>
            <w:noProof/>
          </w:rPr>
          <w:fldChar w:fldCharType="begin"/>
        </w:r>
        <w:r>
          <w:rPr>
            <w:noProof/>
          </w:rPr>
          <w:instrText xml:space="preserve"> PAGEREF _Toc520775994 \h </w:instrText>
        </w:r>
        <w:r>
          <w:rPr>
            <w:noProof/>
          </w:rPr>
        </w:r>
        <w:r>
          <w:rPr>
            <w:noProof/>
          </w:rPr>
          <w:fldChar w:fldCharType="separate"/>
        </w:r>
        <w:r>
          <w:rPr>
            <w:noProof/>
          </w:rPr>
          <w:t>20</w:t>
        </w:r>
        <w:r>
          <w:rPr>
            <w:noProof/>
          </w:rPr>
          <w:fldChar w:fldCharType="end"/>
        </w:r>
      </w:hyperlink>
    </w:p>
    <w:p w:rsidR="00000000" w:rsidRDefault="00F86738">
      <w:pPr>
        <w:pStyle w:val="TOC3"/>
        <w:tabs>
          <w:tab w:val="left" w:pos="1440"/>
          <w:tab w:val="right" w:leader="dot" w:pos="8630"/>
        </w:tabs>
        <w:rPr>
          <w:noProof/>
        </w:rPr>
      </w:pPr>
      <w:hyperlink w:anchor="_Toc520775995" w:history="1">
        <w:r>
          <w:rPr>
            <w:rStyle w:val="Hyperlink"/>
            <w:i/>
            <w:noProof/>
          </w:rPr>
          <w:t>6.1.2</w:t>
        </w:r>
        <w:r>
          <w:rPr>
            <w:noProof/>
          </w:rPr>
          <w:tab/>
        </w:r>
        <w:r>
          <w:rPr>
            <w:rStyle w:val="Hyperlink"/>
            <w:i/>
            <w:noProof/>
          </w:rPr>
          <w:t>Diversification of Connectivity</w:t>
        </w:r>
        <w:r>
          <w:rPr>
            <w:noProof/>
          </w:rPr>
          <w:tab/>
        </w:r>
        <w:r>
          <w:rPr>
            <w:noProof/>
          </w:rPr>
          <w:fldChar w:fldCharType="begin"/>
        </w:r>
        <w:r>
          <w:rPr>
            <w:noProof/>
          </w:rPr>
          <w:instrText xml:space="preserve"> PAGEREF _Toc520775995 \h </w:instrText>
        </w:r>
        <w:r>
          <w:rPr>
            <w:noProof/>
          </w:rPr>
        </w:r>
        <w:r>
          <w:rPr>
            <w:noProof/>
          </w:rPr>
          <w:fldChar w:fldCharType="separate"/>
        </w:r>
        <w:r>
          <w:rPr>
            <w:noProof/>
          </w:rPr>
          <w:t>20</w:t>
        </w:r>
        <w:r>
          <w:rPr>
            <w:noProof/>
          </w:rPr>
          <w:fldChar w:fldCharType="end"/>
        </w:r>
      </w:hyperlink>
    </w:p>
    <w:p w:rsidR="00000000" w:rsidRDefault="00F86738">
      <w:pPr>
        <w:pStyle w:val="TOC3"/>
        <w:tabs>
          <w:tab w:val="left" w:pos="1440"/>
          <w:tab w:val="right" w:leader="dot" w:pos="8630"/>
        </w:tabs>
        <w:rPr>
          <w:noProof/>
        </w:rPr>
      </w:pPr>
      <w:hyperlink w:anchor="_Toc520775996" w:history="1">
        <w:r>
          <w:rPr>
            <w:rStyle w:val="Hyperlink"/>
            <w:i/>
            <w:noProof/>
          </w:rPr>
          <w:t>6.1.3</w:t>
        </w:r>
        <w:r>
          <w:rPr>
            <w:noProof/>
          </w:rPr>
          <w:tab/>
        </w:r>
        <w:r>
          <w:rPr>
            <w:rStyle w:val="Hyperlink"/>
            <w:i/>
            <w:noProof/>
          </w:rPr>
          <w:t>Offsite Backup Storage</w:t>
        </w:r>
        <w:r>
          <w:rPr>
            <w:noProof/>
          </w:rPr>
          <w:tab/>
        </w:r>
        <w:r>
          <w:rPr>
            <w:noProof/>
          </w:rPr>
          <w:fldChar w:fldCharType="begin"/>
        </w:r>
        <w:r>
          <w:rPr>
            <w:noProof/>
          </w:rPr>
          <w:instrText xml:space="preserve"> PA</w:instrText>
        </w:r>
        <w:r>
          <w:rPr>
            <w:noProof/>
          </w:rPr>
          <w:instrText xml:space="preserve">GEREF _Toc520775996 \h </w:instrText>
        </w:r>
        <w:r>
          <w:rPr>
            <w:noProof/>
          </w:rPr>
        </w:r>
        <w:r>
          <w:rPr>
            <w:noProof/>
          </w:rPr>
          <w:fldChar w:fldCharType="separate"/>
        </w:r>
        <w:r>
          <w:rPr>
            <w:noProof/>
          </w:rPr>
          <w:t>21</w:t>
        </w:r>
        <w:r>
          <w:rPr>
            <w:noProof/>
          </w:rPr>
          <w:fldChar w:fldCharType="end"/>
        </w:r>
      </w:hyperlink>
    </w:p>
    <w:p w:rsidR="00000000" w:rsidRDefault="00F86738">
      <w:pPr>
        <w:pStyle w:val="TOC1"/>
      </w:pPr>
      <w:hyperlink w:anchor="_Toc520775997" w:history="1">
        <w:r>
          <w:rPr>
            <w:rStyle w:val="Hyperlink"/>
          </w:rPr>
          <w:t>7</w:t>
        </w:r>
        <w:r>
          <w:tab/>
        </w:r>
        <w:r>
          <w:rPr>
            <w:rStyle w:val="Hyperlink"/>
          </w:rPr>
          <w:t>Terms And Definitions</w:t>
        </w:r>
        <w:r>
          <w:tab/>
        </w:r>
        <w:r>
          <w:fldChar w:fldCharType="begin"/>
        </w:r>
        <w:r>
          <w:instrText xml:space="preserve"> PAGEREF _Toc520775997 \h </w:instrText>
        </w:r>
        <w:r>
          <w:fldChar w:fldCharType="separate"/>
        </w:r>
        <w:r>
          <w:t>21</w:t>
        </w:r>
        <w:r>
          <w:fldChar w:fldCharType="end"/>
        </w:r>
      </w:hyperlink>
    </w:p>
    <w:p w:rsidR="00000000" w:rsidRDefault="00F86738">
      <w:pPr>
        <w:pStyle w:val="TOC1"/>
      </w:pPr>
      <w:hyperlink w:anchor="_Toc520775998" w:history="1">
        <w:r>
          <w:rPr>
            <w:rStyle w:val="Hyperlink"/>
          </w:rPr>
          <w:t>8</w:t>
        </w:r>
        <w:r>
          <w:tab/>
        </w:r>
        <w:r>
          <w:rPr>
            <w:rStyle w:val="Hyperlink"/>
          </w:rPr>
          <w:t>Appendices</w:t>
        </w:r>
        <w:r>
          <w:tab/>
        </w:r>
        <w:r>
          <w:fldChar w:fldCharType="begin"/>
        </w:r>
        <w:r>
          <w:instrText xml:space="preserve"> PAGEREF _Toc520775998 \h </w:instrText>
        </w:r>
        <w:r>
          <w:fldChar w:fldCharType="separate"/>
        </w:r>
        <w:r>
          <w:t>41</w:t>
        </w:r>
        <w:r>
          <w:fldChar w:fldCharType="end"/>
        </w:r>
      </w:hyperlink>
    </w:p>
    <w:p w:rsidR="00000000" w:rsidRDefault="00F86738">
      <w:pPr>
        <w:pStyle w:val="TOC1"/>
        <w:tabs>
          <w:tab w:val="clear" w:pos="480"/>
          <w:tab w:val="left" w:pos="1620"/>
        </w:tabs>
      </w:pPr>
      <w:hyperlink w:anchor="_Toc520775999" w:history="1">
        <w:r>
          <w:rPr>
            <w:rStyle w:val="Hyperlink"/>
          </w:rPr>
          <w:t>APPENDIX A –</w:t>
        </w:r>
        <w:r>
          <w:rPr>
            <w:rStyle w:val="Hyperlink"/>
          </w:rPr>
          <w:tab/>
          <w:t>CONTINGEN</w:t>
        </w:r>
        <w:r>
          <w:rPr>
            <w:rStyle w:val="Hyperlink"/>
          </w:rPr>
          <w:t>CY PLAN CONTACT INFORMATION</w:t>
        </w:r>
        <w:r>
          <w:tab/>
        </w:r>
        <w:r>
          <w:fldChar w:fldCharType="begin"/>
        </w:r>
        <w:r>
          <w:instrText xml:space="preserve"> PAGEREF _Toc520775999 \h </w:instrText>
        </w:r>
        <w:r>
          <w:fldChar w:fldCharType="separate"/>
        </w:r>
        <w:r>
          <w:t>42</w:t>
        </w:r>
        <w:r>
          <w:fldChar w:fldCharType="end"/>
        </w:r>
      </w:hyperlink>
    </w:p>
    <w:p w:rsidR="00000000" w:rsidRDefault="00F86738">
      <w:pPr>
        <w:pStyle w:val="TOC1"/>
        <w:tabs>
          <w:tab w:val="clear" w:pos="480"/>
          <w:tab w:val="left" w:pos="1620"/>
        </w:tabs>
      </w:pPr>
      <w:hyperlink w:anchor="_Toc520776000" w:history="1">
        <w:r>
          <w:rPr>
            <w:rStyle w:val="Hyperlink"/>
          </w:rPr>
          <w:t>APPENDIX B –</w:t>
        </w:r>
        <w:r>
          <w:rPr>
            <w:rStyle w:val="Hyperlink"/>
          </w:rPr>
          <w:tab/>
          <w:t>EMERGENCY PROCEDURES</w:t>
        </w:r>
        <w:r>
          <w:tab/>
        </w:r>
        <w:r>
          <w:fldChar w:fldCharType="begin"/>
        </w:r>
        <w:r>
          <w:instrText xml:space="preserve"> PAGEREF _Toc520776000 \h </w:instrText>
        </w:r>
        <w:r>
          <w:fldChar w:fldCharType="separate"/>
        </w:r>
        <w:r>
          <w:t>44</w:t>
        </w:r>
        <w:r>
          <w:fldChar w:fldCharType="end"/>
        </w:r>
      </w:hyperlink>
    </w:p>
    <w:p w:rsidR="00000000" w:rsidRDefault="00F86738">
      <w:pPr>
        <w:pStyle w:val="TOC1"/>
        <w:tabs>
          <w:tab w:val="clear" w:pos="480"/>
          <w:tab w:val="left" w:pos="1620"/>
        </w:tabs>
      </w:pPr>
      <w:hyperlink w:anchor="_Toc520776001" w:history="1">
        <w:r>
          <w:rPr>
            <w:rStyle w:val="Hyperlink"/>
          </w:rPr>
          <w:t>APPENDIX C –</w:t>
        </w:r>
        <w:r>
          <w:rPr>
            <w:rStyle w:val="Hyperlink"/>
          </w:rPr>
          <w:tab/>
          <w:t>TEAM STAFFING AND TASKINGS</w:t>
        </w:r>
        <w:r>
          <w:tab/>
        </w:r>
        <w:r>
          <w:fldChar w:fldCharType="begin"/>
        </w:r>
        <w:r>
          <w:instrText xml:space="preserve"> PAGEREF _Toc520776</w:instrText>
        </w:r>
        <w:r>
          <w:instrText xml:space="preserve">001 \h </w:instrText>
        </w:r>
        <w:r>
          <w:fldChar w:fldCharType="separate"/>
        </w:r>
        <w:r>
          <w:t>46</w:t>
        </w:r>
        <w:r>
          <w:fldChar w:fldCharType="end"/>
        </w:r>
      </w:hyperlink>
    </w:p>
    <w:p w:rsidR="00000000" w:rsidRDefault="00F86738">
      <w:pPr>
        <w:pStyle w:val="TOC1"/>
        <w:tabs>
          <w:tab w:val="clear" w:pos="480"/>
          <w:tab w:val="left" w:pos="1620"/>
        </w:tabs>
      </w:pPr>
      <w:hyperlink w:anchor="_Toc520776002" w:history="1">
        <w:r>
          <w:rPr>
            <w:rStyle w:val="Hyperlink"/>
          </w:rPr>
          <w:t>APPENDIX D –</w:t>
        </w:r>
        <w:r>
          <w:rPr>
            <w:rStyle w:val="Hyperlink"/>
          </w:rPr>
          <w:tab/>
          <w:t>ALTERNATE SITE PROCEDURES</w:t>
        </w:r>
        <w:r>
          <w:tab/>
        </w:r>
        <w:r>
          <w:fldChar w:fldCharType="begin"/>
        </w:r>
        <w:r>
          <w:instrText xml:space="preserve"> PAGEREF _Toc520776002 \h </w:instrText>
        </w:r>
        <w:r>
          <w:fldChar w:fldCharType="separate"/>
        </w:r>
        <w:r>
          <w:t>48</w:t>
        </w:r>
        <w:r>
          <w:fldChar w:fldCharType="end"/>
        </w:r>
      </w:hyperlink>
    </w:p>
    <w:p w:rsidR="00000000" w:rsidRDefault="00F86738">
      <w:pPr>
        <w:pStyle w:val="TOC1"/>
        <w:tabs>
          <w:tab w:val="clear" w:pos="480"/>
          <w:tab w:val="left" w:pos="1620"/>
        </w:tabs>
      </w:pPr>
      <w:hyperlink w:anchor="_Toc520776003" w:history="1">
        <w:r>
          <w:rPr>
            <w:rStyle w:val="Hyperlink"/>
          </w:rPr>
          <w:t>APPENDIX E –</w:t>
        </w:r>
        <w:r>
          <w:rPr>
            <w:rStyle w:val="Hyperlink"/>
          </w:rPr>
          <w:tab/>
          <w:t>DOCUMENTATION LIST</w:t>
        </w:r>
        <w:r>
          <w:tab/>
        </w:r>
        <w:r>
          <w:fldChar w:fldCharType="begin"/>
        </w:r>
        <w:r>
          <w:instrText xml:space="preserve"> PAGEREF _Toc520776003 \h </w:instrText>
        </w:r>
        <w:r>
          <w:fldChar w:fldCharType="separate"/>
        </w:r>
        <w:r>
          <w:t>50</w:t>
        </w:r>
        <w:r>
          <w:fldChar w:fldCharType="end"/>
        </w:r>
      </w:hyperlink>
    </w:p>
    <w:p w:rsidR="00000000" w:rsidRDefault="00F86738">
      <w:pPr>
        <w:pStyle w:val="TOC1"/>
        <w:tabs>
          <w:tab w:val="clear" w:pos="480"/>
          <w:tab w:val="left" w:pos="1620"/>
        </w:tabs>
      </w:pPr>
      <w:hyperlink w:anchor="_Toc520776004" w:history="1">
        <w:r>
          <w:rPr>
            <w:rStyle w:val="Hyperlink"/>
          </w:rPr>
          <w:t>APPE</w:t>
        </w:r>
        <w:r>
          <w:rPr>
            <w:rStyle w:val="Hyperlink"/>
          </w:rPr>
          <w:t>NDIX F –</w:t>
        </w:r>
        <w:r>
          <w:rPr>
            <w:rStyle w:val="Hyperlink"/>
          </w:rPr>
          <w:tab/>
          <w:t>SOFTWARE INVENTORY</w:t>
        </w:r>
        <w:r>
          <w:tab/>
        </w:r>
        <w:r>
          <w:fldChar w:fldCharType="begin"/>
        </w:r>
        <w:r>
          <w:instrText xml:space="preserve"> PAGEREF _Toc520776004 \h </w:instrText>
        </w:r>
        <w:r>
          <w:fldChar w:fldCharType="separate"/>
        </w:r>
        <w:r>
          <w:t>52</w:t>
        </w:r>
        <w:r>
          <w:fldChar w:fldCharType="end"/>
        </w:r>
      </w:hyperlink>
    </w:p>
    <w:p w:rsidR="00000000" w:rsidRDefault="00F86738">
      <w:pPr>
        <w:pStyle w:val="TOC1"/>
        <w:tabs>
          <w:tab w:val="clear" w:pos="480"/>
          <w:tab w:val="left" w:pos="1620"/>
        </w:tabs>
      </w:pPr>
      <w:hyperlink w:anchor="_Toc520776005" w:history="1">
        <w:r>
          <w:rPr>
            <w:rStyle w:val="Hyperlink"/>
          </w:rPr>
          <w:t>APPENDIX G –</w:t>
        </w:r>
        <w:r>
          <w:rPr>
            <w:rStyle w:val="Hyperlink"/>
          </w:rPr>
          <w:tab/>
          <w:t>HARDWARE INVENTORY</w:t>
        </w:r>
        <w:r>
          <w:tab/>
        </w:r>
        <w:r>
          <w:fldChar w:fldCharType="begin"/>
        </w:r>
        <w:r>
          <w:instrText xml:space="preserve"> PAGEREF _Toc520776005 \h </w:instrText>
        </w:r>
        <w:r>
          <w:fldChar w:fldCharType="separate"/>
        </w:r>
        <w:r>
          <w:t>54</w:t>
        </w:r>
        <w:r>
          <w:fldChar w:fldCharType="end"/>
        </w:r>
      </w:hyperlink>
    </w:p>
    <w:p w:rsidR="00000000" w:rsidRDefault="00F86738">
      <w:pPr>
        <w:pStyle w:val="TOC1"/>
        <w:tabs>
          <w:tab w:val="clear" w:pos="480"/>
          <w:tab w:val="left" w:pos="1620"/>
        </w:tabs>
      </w:pPr>
      <w:hyperlink w:anchor="_Toc520776006" w:history="1">
        <w:r>
          <w:rPr>
            <w:rStyle w:val="Hyperlink"/>
          </w:rPr>
          <w:t>APPENDIX H –</w:t>
        </w:r>
        <w:r>
          <w:rPr>
            <w:rStyle w:val="Hyperlink"/>
          </w:rPr>
          <w:tab/>
          <w:t>COMMUNICATIONS REQUIREMENTS</w:t>
        </w:r>
        <w:r>
          <w:tab/>
        </w:r>
        <w:r>
          <w:fldChar w:fldCharType="begin"/>
        </w:r>
        <w:r>
          <w:instrText xml:space="preserve"> PAGEREF _Toc5207760</w:instrText>
        </w:r>
        <w:r>
          <w:instrText xml:space="preserve">06 \h </w:instrText>
        </w:r>
        <w:r>
          <w:fldChar w:fldCharType="separate"/>
        </w:r>
        <w:r>
          <w:t>56</w:t>
        </w:r>
        <w:r>
          <w:fldChar w:fldCharType="end"/>
        </w:r>
      </w:hyperlink>
    </w:p>
    <w:p w:rsidR="00000000" w:rsidRDefault="00F86738">
      <w:pPr>
        <w:pStyle w:val="TOC1"/>
        <w:tabs>
          <w:tab w:val="clear" w:pos="480"/>
          <w:tab w:val="left" w:pos="1620"/>
        </w:tabs>
      </w:pPr>
      <w:hyperlink w:anchor="_Toc520776007" w:history="1">
        <w:r>
          <w:rPr>
            <w:rStyle w:val="Hyperlink"/>
          </w:rPr>
          <w:t>APPENDIX I -</w:t>
        </w:r>
        <w:r>
          <w:rPr>
            <w:rStyle w:val="Hyperlink"/>
          </w:rPr>
          <w:tab/>
          <w:t>VENDOR CONTACT LISTS</w:t>
        </w:r>
        <w:r>
          <w:tab/>
        </w:r>
        <w:r>
          <w:fldChar w:fldCharType="begin"/>
        </w:r>
        <w:r>
          <w:instrText xml:space="preserve"> PAGEREF _Toc520776007 \h </w:instrText>
        </w:r>
        <w:r>
          <w:fldChar w:fldCharType="separate"/>
        </w:r>
        <w:r>
          <w:t>58</w:t>
        </w:r>
        <w:r>
          <w:fldChar w:fldCharType="end"/>
        </w:r>
      </w:hyperlink>
    </w:p>
    <w:p w:rsidR="00000000" w:rsidRDefault="00F86738">
      <w:pPr>
        <w:pStyle w:val="TOC1"/>
        <w:tabs>
          <w:tab w:val="clear" w:pos="480"/>
          <w:tab w:val="left" w:pos="1620"/>
        </w:tabs>
      </w:pPr>
      <w:hyperlink w:anchor="_Toc520776008" w:history="1">
        <w:r>
          <w:rPr>
            <w:rStyle w:val="Hyperlink"/>
          </w:rPr>
          <w:t>APPENDIX J -</w:t>
        </w:r>
        <w:r>
          <w:rPr>
            <w:rStyle w:val="Hyperlink"/>
          </w:rPr>
          <w:tab/>
          <w:t>EXTERNAL SUPPORT AGREEMENTS</w:t>
        </w:r>
        <w:r>
          <w:tab/>
        </w:r>
        <w:r>
          <w:fldChar w:fldCharType="begin"/>
        </w:r>
        <w:r>
          <w:instrText xml:space="preserve"> PAGEREF _Toc520776008 \h </w:instrText>
        </w:r>
        <w:r>
          <w:fldChar w:fldCharType="separate"/>
        </w:r>
        <w:r>
          <w:t>60</w:t>
        </w:r>
        <w:r>
          <w:fldChar w:fldCharType="end"/>
        </w:r>
      </w:hyperlink>
    </w:p>
    <w:p w:rsidR="00000000" w:rsidRDefault="00F86738">
      <w:pPr>
        <w:pStyle w:val="TOC1"/>
        <w:tabs>
          <w:tab w:val="clear" w:pos="480"/>
          <w:tab w:val="left" w:pos="1620"/>
        </w:tabs>
        <w:rPr>
          <w:rStyle w:val="Hyperlink"/>
        </w:rPr>
      </w:pPr>
      <w:r>
        <w:rPr>
          <w:rStyle w:val="Hyperlink"/>
        </w:rPr>
        <w:fldChar w:fldCharType="begin"/>
      </w:r>
      <w:r>
        <w:rPr>
          <w:rStyle w:val="Hyperlink"/>
        </w:rPr>
        <w:instrText xml:space="preserve"> </w:instrText>
      </w:r>
      <w:r>
        <w:instrText>HYPERLINK \l "_Toc520776009"</w:instrText>
      </w:r>
      <w:r>
        <w:rPr>
          <w:rStyle w:val="Hyperlink"/>
        </w:rPr>
        <w:instrText xml:space="preserve"> </w:instrText>
      </w:r>
      <w:r>
        <w:rPr>
          <w:color w:val="0000FF"/>
          <w:u w:val="single"/>
        </w:rPr>
      </w:r>
      <w:r>
        <w:rPr>
          <w:rStyle w:val="Hyperlink"/>
        </w:rPr>
        <w:fldChar w:fldCharType="separate"/>
      </w:r>
      <w:r>
        <w:rPr>
          <w:rStyle w:val="Hyperlink"/>
        </w:rPr>
        <w:t>A</w:t>
      </w:r>
      <w:r>
        <w:rPr>
          <w:rStyle w:val="Hyperlink"/>
        </w:rPr>
        <w:t>PPENDIX K -</w:t>
      </w:r>
      <w:r>
        <w:rPr>
          <w:rStyle w:val="Hyperlink"/>
        </w:rPr>
        <w:tab/>
        <w:t>DATA CENTER/COMPUTER ROOM EMERGENCY</w:t>
      </w:r>
    </w:p>
    <w:p w:rsidR="00000000" w:rsidRDefault="00F86738">
      <w:pPr>
        <w:pStyle w:val="TOC1"/>
        <w:tabs>
          <w:tab w:val="clear" w:pos="480"/>
          <w:tab w:val="left" w:pos="1620"/>
        </w:tabs>
      </w:pPr>
      <w:r>
        <w:rPr>
          <w:rStyle w:val="Hyperlink"/>
        </w:rPr>
        <w:tab/>
        <w:t>PROCEDURES AND REQUIREMENTS</w:t>
      </w:r>
      <w:r>
        <w:tab/>
      </w:r>
      <w:r>
        <w:fldChar w:fldCharType="begin"/>
      </w:r>
      <w:r>
        <w:instrText xml:space="preserve"> PAGEREF _Toc520776009 \h </w:instrText>
      </w:r>
      <w:r>
        <w:fldChar w:fldCharType="separate"/>
      </w:r>
      <w:r>
        <w:t>62</w:t>
      </w:r>
      <w:r>
        <w:fldChar w:fldCharType="end"/>
      </w:r>
      <w:r>
        <w:rPr>
          <w:rStyle w:val="Hyperlink"/>
        </w:rPr>
        <w:fldChar w:fldCharType="end"/>
      </w:r>
    </w:p>
    <w:p w:rsidR="00000000" w:rsidRDefault="00F86738">
      <w:pPr>
        <w:pStyle w:val="TOC1"/>
        <w:tabs>
          <w:tab w:val="clear" w:pos="480"/>
          <w:tab w:val="left" w:pos="1620"/>
        </w:tabs>
      </w:pPr>
      <w:hyperlink w:anchor="_Toc520776010" w:history="1">
        <w:r>
          <w:rPr>
            <w:rStyle w:val="Hyperlink"/>
          </w:rPr>
          <w:t xml:space="preserve">APPENDIX L - </w:t>
        </w:r>
        <w:r>
          <w:rPr>
            <w:rStyle w:val="Hyperlink"/>
          </w:rPr>
          <w:tab/>
          <w:t>PLAN MAINTENANCE PROCEDURES</w:t>
        </w:r>
        <w:r>
          <w:tab/>
        </w:r>
        <w:r>
          <w:fldChar w:fldCharType="begin"/>
        </w:r>
        <w:r>
          <w:instrText xml:space="preserve"> PAGEREF _Toc520776010 \h </w:instrText>
        </w:r>
        <w:r>
          <w:fldChar w:fldCharType="separate"/>
        </w:r>
        <w:r>
          <w:t>64</w:t>
        </w:r>
        <w:r>
          <w:fldChar w:fldCharType="end"/>
        </w:r>
      </w:hyperlink>
    </w:p>
    <w:p w:rsidR="00000000" w:rsidRDefault="00F86738">
      <w:pPr>
        <w:pStyle w:val="TOC1"/>
        <w:tabs>
          <w:tab w:val="clear" w:pos="480"/>
          <w:tab w:val="left" w:pos="1620"/>
        </w:tabs>
      </w:pPr>
      <w:hyperlink w:anchor="_Toc520776011" w:history="1">
        <w:r>
          <w:rPr>
            <w:rStyle w:val="Hyperlink"/>
          </w:rPr>
          <w:t>APP</w:t>
        </w:r>
        <w:r>
          <w:rPr>
            <w:rStyle w:val="Hyperlink"/>
          </w:rPr>
          <w:t>ENDIX M -</w:t>
        </w:r>
        <w:r>
          <w:rPr>
            <w:rStyle w:val="Hyperlink"/>
          </w:rPr>
          <w:tab/>
          <w:t>CONTINGENCY LOG</w:t>
        </w:r>
        <w:r>
          <w:tab/>
        </w:r>
        <w:r>
          <w:fldChar w:fldCharType="begin"/>
        </w:r>
        <w:r>
          <w:instrText xml:space="preserve"> PAGEREF _Toc520776011 \h </w:instrText>
        </w:r>
        <w:r>
          <w:fldChar w:fldCharType="separate"/>
        </w:r>
        <w:r>
          <w:t>66</w:t>
        </w:r>
        <w:r>
          <w:fldChar w:fldCharType="end"/>
        </w:r>
      </w:hyperlink>
    </w:p>
    <w:p w:rsidR="00000000" w:rsidRDefault="00F86738">
      <w:pPr>
        <w:sectPr w:rsidR="00000000">
          <w:footerReference w:type="default" r:id="rId9"/>
          <w:headerReference w:type="first" r:id="rId10"/>
          <w:footerReference w:type="first" r:id="rId11"/>
          <w:pgSz w:w="12240" w:h="15840" w:code="1"/>
          <w:pgMar w:top="1440" w:right="1800" w:bottom="1440" w:left="1800" w:header="720" w:footer="720" w:gutter="0"/>
          <w:pgNumType w:fmt="lowerRoman" w:start="1"/>
          <w:cols w:space="720"/>
          <w:titlePg/>
        </w:sectPr>
      </w:pPr>
      <w:r>
        <w:rPr>
          <w:noProof/>
        </w:rPr>
        <w:fldChar w:fldCharType="end"/>
      </w:r>
    </w:p>
    <w:p w:rsidR="00000000" w:rsidRDefault="00F86738" w:rsidP="00F86738">
      <w:pPr>
        <w:pStyle w:val="Heading1"/>
        <w:numPr>
          <w:ilvl w:val="0"/>
          <w:numId w:val="18"/>
        </w:numPr>
      </w:pPr>
      <w:bookmarkStart w:id="0" w:name="_Toc520775942"/>
      <w:r>
        <w:t>Executive Summary</w:t>
      </w:r>
      <w:bookmarkEnd w:id="0"/>
    </w:p>
    <w:p w:rsidR="00000000" w:rsidRDefault="00F86738">
      <w:pPr>
        <w:pStyle w:val="BodyText3"/>
        <w:rPr>
          <w:i w:val="0"/>
          <w:iCs w:val="0"/>
        </w:rPr>
      </w:pPr>
      <w:r>
        <w:rPr>
          <w:i w:val="0"/>
          <w:iCs w:val="0"/>
        </w:rPr>
        <w:t>Written upon completion of document.  Contains introductory descriptions from all se</w:t>
      </w:r>
      <w:r>
        <w:rPr>
          <w:i w:val="0"/>
          <w:iCs w:val="0"/>
        </w:rPr>
        <w:t>c</w:t>
      </w:r>
      <w:r>
        <w:rPr>
          <w:i w:val="0"/>
          <w:iCs w:val="0"/>
        </w:rPr>
        <w:t>tions.</w:t>
      </w:r>
    </w:p>
    <w:p w:rsidR="00000000" w:rsidRDefault="00F86738">
      <w:pPr>
        <w:pStyle w:val="BodyText3"/>
      </w:pPr>
    </w:p>
    <w:p w:rsidR="00000000" w:rsidRDefault="00F86738">
      <w:pPr>
        <w:pStyle w:val="Heading1"/>
      </w:pPr>
      <w:bookmarkStart w:id="1" w:name="_Toc520775943"/>
      <w:r>
        <w:t>Introduction</w:t>
      </w:r>
      <w:bookmarkEnd w:id="1"/>
    </w:p>
    <w:p w:rsidR="00000000" w:rsidRDefault="00F86738">
      <w:pPr>
        <w:rPr>
          <w:i/>
        </w:rPr>
      </w:pPr>
      <w:r>
        <w:rPr>
          <w:i/>
        </w:rPr>
        <w:t xml:space="preserve">This document contains the Contingency Plan for the </w:t>
      </w:r>
      <w:r>
        <w:rPr>
          <w:i/>
          <w:color w:val="FF0000"/>
        </w:rPr>
        <w:t>&lt;Facility/System&gt;.</w:t>
      </w:r>
      <w:r>
        <w:rPr>
          <w:i/>
          <w:color w:val="FF0000"/>
        </w:rPr>
        <w:t xml:space="preserve"> </w:t>
      </w:r>
      <w:r>
        <w:rPr>
          <w:i/>
        </w:rPr>
        <w:t xml:space="preserve"> It is intended to serve as the centralized repository for the information, tasks, and procedures that would be necessary to facilitate the </w:t>
      </w:r>
      <w:r>
        <w:rPr>
          <w:i/>
          <w:color w:val="FF0000"/>
        </w:rPr>
        <w:t xml:space="preserve">&lt;Facility/System&gt; </w:t>
      </w:r>
      <w:r>
        <w:rPr>
          <w:i/>
        </w:rPr>
        <w:t>management’s decision-making process and its timely response to any disruptive or extended interr</w:t>
      </w:r>
      <w:r>
        <w:rPr>
          <w:i/>
        </w:rPr>
        <w:t>uption of the depar</w:t>
      </w:r>
      <w:r>
        <w:rPr>
          <w:i/>
        </w:rPr>
        <w:t>t</w:t>
      </w:r>
      <w:r>
        <w:rPr>
          <w:i/>
        </w:rPr>
        <w:t>ment's normal business operations and services.  This is especially important if the cause of the interruption is such that a prompt resumption of operations cannot be acco</w:t>
      </w:r>
      <w:r>
        <w:rPr>
          <w:i/>
        </w:rPr>
        <w:t>m</w:t>
      </w:r>
      <w:r>
        <w:rPr>
          <w:i/>
        </w:rPr>
        <w:t>plished by e</w:t>
      </w:r>
      <w:r>
        <w:rPr>
          <w:i/>
        </w:rPr>
        <w:t>m</w:t>
      </w:r>
      <w:r>
        <w:rPr>
          <w:i/>
        </w:rPr>
        <w:t>ploying only normal daily operating procedures.</w:t>
      </w:r>
    </w:p>
    <w:p w:rsidR="00000000" w:rsidRDefault="00F86738">
      <w:pPr>
        <w:ind w:right="720"/>
      </w:pPr>
    </w:p>
    <w:p w:rsidR="00000000" w:rsidRDefault="00F86738">
      <w:pPr>
        <w:rPr>
          <w:i/>
        </w:rPr>
      </w:pPr>
      <w:r>
        <w:rPr>
          <w:i/>
        </w:rPr>
        <w:t>I</w:t>
      </w:r>
      <w:r>
        <w:rPr>
          <w:i/>
        </w:rPr>
        <w:t>n terms of personnel and financial resources, the information tasks and procedures d</w:t>
      </w:r>
      <w:r>
        <w:rPr>
          <w:i/>
        </w:rPr>
        <w:t>e</w:t>
      </w:r>
      <w:r>
        <w:rPr>
          <w:i/>
        </w:rPr>
        <w:t xml:space="preserve">tailed in this plan represent the </w:t>
      </w:r>
      <w:r>
        <w:rPr>
          <w:i/>
          <w:color w:val="FF0000"/>
        </w:rPr>
        <w:t xml:space="preserve">&lt;Facility/System&gt; </w:t>
      </w:r>
      <w:r>
        <w:rPr>
          <w:i/>
        </w:rPr>
        <w:t>management’s demonstrated commi</w:t>
      </w:r>
      <w:r>
        <w:rPr>
          <w:i/>
        </w:rPr>
        <w:t>t</w:t>
      </w:r>
      <w:r>
        <w:rPr>
          <w:i/>
        </w:rPr>
        <w:t>ment to response, resumption, recovery, and restoration planning.  Therefore, it is ess</w:t>
      </w:r>
      <w:r>
        <w:rPr>
          <w:i/>
        </w:rPr>
        <w:t>e</w:t>
      </w:r>
      <w:r>
        <w:rPr>
          <w:i/>
        </w:rPr>
        <w:t>n</w:t>
      </w:r>
      <w:r>
        <w:rPr>
          <w:i/>
        </w:rPr>
        <w:t>tial that the information and action plans in this plan remain viable and be maintained in a state of currency in order to ensure the accuracy of its contents.  To that end, this i</w:t>
      </w:r>
      <w:r>
        <w:rPr>
          <w:i/>
        </w:rPr>
        <w:t>n</w:t>
      </w:r>
      <w:r>
        <w:rPr>
          <w:i/>
        </w:rPr>
        <w:t xml:space="preserve">troduction is intended to introduce and familiarize its readers with the </w:t>
      </w:r>
      <w:r>
        <w:rPr>
          <w:i/>
        </w:rPr>
        <w:t>organization of the plan.</w:t>
      </w:r>
    </w:p>
    <w:p w:rsidR="00000000" w:rsidRDefault="00F86738">
      <w:pPr>
        <w:rPr>
          <w:i/>
        </w:rPr>
      </w:pPr>
    </w:p>
    <w:p w:rsidR="00000000" w:rsidRDefault="00F86738">
      <w:pPr>
        <w:rPr>
          <w:i/>
        </w:rPr>
      </w:pPr>
      <w:r>
        <w:rPr>
          <w:i/>
        </w:rPr>
        <w:t xml:space="preserve">It is incumbent upon every individual who is in receipt of the </w:t>
      </w:r>
      <w:r>
        <w:rPr>
          <w:i/>
          <w:color w:val="FF0000"/>
        </w:rPr>
        <w:t xml:space="preserve">&lt;Facility/System&gt; </w:t>
      </w:r>
      <w:r>
        <w:rPr>
          <w:i/>
        </w:rPr>
        <w:t>Conti</w:t>
      </w:r>
      <w:r>
        <w:rPr>
          <w:i/>
        </w:rPr>
        <w:t>n</w:t>
      </w:r>
      <w:r>
        <w:rPr>
          <w:i/>
        </w:rPr>
        <w:t>gency Plan, or any parts thereof, or who has a role and/or responsibility for any inform</w:t>
      </w:r>
      <w:r>
        <w:rPr>
          <w:i/>
        </w:rPr>
        <w:t>a</w:t>
      </w:r>
      <w:r>
        <w:rPr>
          <w:i/>
        </w:rPr>
        <w:t>tion or materials contained in the document, to ensur</w:t>
      </w:r>
      <w:r>
        <w:rPr>
          <w:i/>
        </w:rPr>
        <w:t>e that adequate and sufficient atte</w:t>
      </w:r>
      <w:r>
        <w:rPr>
          <w:i/>
        </w:rPr>
        <w:t>n</w:t>
      </w:r>
      <w:r>
        <w:rPr>
          <w:i/>
        </w:rPr>
        <w:t>tion and resources are committed to the maintenance and security of the document and its co</w:t>
      </w:r>
      <w:r>
        <w:rPr>
          <w:i/>
        </w:rPr>
        <w:t>n</w:t>
      </w:r>
      <w:r>
        <w:rPr>
          <w:i/>
        </w:rPr>
        <w:t>tents.</w:t>
      </w:r>
    </w:p>
    <w:p w:rsidR="00000000" w:rsidRDefault="00F86738">
      <w:pPr>
        <w:rPr>
          <w:i/>
        </w:rPr>
      </w:pPr>
    </w:p>
    <w:p w:rsidR="00000000" w:rsidRDefault="00F86738">
      <w:pPr>
        <w:rPr>
          <w:i/>
        </w:rPr>
      </w:pPr>
      <w:r>
        <w:rPr>
          <w:i/>
        </w:rPr>
        <w:t xml:space="preserve">Since the information contained in this document describes </w:t>
      </w:r>
      <w:r>
        <w:rPr>
          <w:i/>
          <w:color w:val="FF0000"/>
        </w:rPr>
        <w:t xml:space="preserve">&lt;Facility/System&gt; </w:t>
      </w:r>
      <w:r>
        <w:rPr>
          <w:i/>
        </w:rPr>
        <w:t>manag</w:t>
      </w:r>
      <w:r>
        <w:rPr>
          <w:i/>
        </w:rPr>
        <w:t>e</w:t>
      </w:r>
      <w:r>
        <w:rPr>
          <w:i/>
        </w:rPr>
        <w:t>ment’s planning assumptions and objec</w:t>
      </w:r>
      <w:r>
        <w:rPr>
          <w:i/>
        </w:rPr>
        <w:t>tives, the plan should be considered a sensitive document.  All of the information and material contents of this document should be l</w:t>
      </w:r>
      <w:r>
        <w:rPr>
          <w:i/>
        </w:rPr>
        <w:t>a</w:t>
      </w:r>
      <w:r>
        <w:rPr>
          <w:i/>
        </w:rPr>
        <w:t>beled, “Limited Official use</w:t>
      </w:r>
      <w:proofErr w:type="gramStart"/>
      <w:r>
        <w:rPr>
          <w:i/>
        </w:rPr>
        <w:t>”.</w:t>
      </w:r>
      <w:proofErr w:type="gramEnd"/>
    </w:p>
    <w:p w:rsidR="00000000" w:rsidRDefault="00F86738">
      <w:pPr>
        <w:rPr>
          <w:i/>
        </w:rPr>
      </w:pPr>
    </w:p>
    <w:p w:rsidR="00000000" w:rsidRDefault="00F86738">
      <w:pPr>
        <w:rPr>
          <w:i/>
        </w:rPr>
      </w:pPr>
      <w:r>
        <w:rPr>
          <w:i/>
        </w:rPr>
        <w:t xml:space="preserve">The </w:t>
      </w:r>
      <w:r>
        <w:rPr>
          <w:i/>
          <w:color w:val="FF0000"/>
        </w:rPr>
        <w:t xml:space="preserve">&lt;Facility/System&gt; </w:t>
      </w:r>
      <w:r>
        <w:rPr>
          <w:i/>
        </w:rPr>
        <w:t>management has recognized the potential financial and oper</w:t>
      </w:r>
      <w:r>
        <w:rPr>
          <w:i/>
        </w:rPr>
        <w:t>a</w:t>
      </w:r>
      <w:r>
        <w:rPr>
          <w:i/>
        </w:rPr>
        <w:t>tional lo</w:t>
      </w:r>
      <w:r>
        <w:rPr>
          <w:i/>
        </w:rPr>
        <w:t>sses associated with service interruptions and the importance of maintaining v</w:t>
      </w:r>
      <w:r>
        <w:rPr>
          <w:i/>
        </w:rPr>
        <w:t>i</w:t>
      </w:r>
      <w:r>
        <w:rPr>
          <w:i/>
        </w:rPr>
        <w:t xml:space="preserve">able emergency response, resumption, </w:t>
      </w:r>
      <w:proofErr w:type="gramStart"/>
      <w:r>
        <w:rPr>
          <w:i/>
        </w:rPr>
        <w:t>recovery</w:t>
      </w:r>
      <w:proofErr w:type="gramEnd"/>
      <w:r>
        <w:rPr>
          <w:i/>
        </w:rPr>
        <w:t xml:space="preserve"> and restoration strategies. </w:t>
      </w:r>
    </w:p>
    <w:p w:rsidR="00000000" w:rsidRDefault="00F86738">
      <w:pPr>
        <w:rPr>
          <w:i/>
        </w:rPr>
      </w:pPr>
    </w:p>
    <w:p w:rsidR="00000000" w:rsidRDefault="00F86738">
      <w:pPr>
        <w:rPr>
          <w:i/>
        </w:rPr>
      </w:pPr>
      <w:r>
        <w:rPr>
          <w:i/>
        </w:rPr>
        <w:t xml:space="preserve">The </w:t>
      </w:r>
      <w:r>
        <w:rPr>
          <w:i/>
          <w:color w:val="FF0000"/>
        </w:rPr>
        <w:t xml:space="preserve">&lt;Facility/System&gt; </w:t>
      </w:r>
      <w:r>
        <w:rPr>
          <w:i/>
        </w:rPr>
        <w:t>Contingency Plan is intended to provide a framework for co</w:t>
      </w:r>
      <w:r>
        <w:rPr>
          <w:i/>
        </w:rPr>
        <w:t>n</w:t>
      </w:r>
      <w:r>
        <w:rPr>
          <w:i/>
        </w:rPr>
        <w:t>structing plans to e</w:t>
      </w:r>
      <w:r>
        <w:rPr>
          <w:i/>
        </w:rPr>
        <w:t>nsure the safety of employees and the resumption of time-sensitive o</w:t>
      </w:r>
      <w:r>
        <w:rPr>
          <w:i/>
        </w:rPr>
        <w:t>p</w:t>
      </w:r>
      <w:r>
        <w:rPr>
          <w:i/>
        </w:rPr>
        <w:t>erations and services in the event of an emergency (fire, power or communications blackout, to</w:t>
      </w:r>
      <w:r>
        <w:rPr>
          <w:i/>
        </w:rPr>
        <w:t>r</w:t>
      </w:r>
      <w:r>
        <w:rPr>
          <w:i/>
        </w:rPr>
        <w:t>nado, hurricane, flood, earthquake, civil disturbance, etc.)</w:t>
      </w:r>
    </w:p>
    <w:p w:rsidR="00000000" w:rsidRDefault="00F86738">
      <w:pPr>
        <w:rPr>
          <w:i/>
        </w:rPr>
      </w:pPr>
    </w:p>
    <w:p w:rsidR="00000000" w:rsidRDefault="00F86738">
      <w:pPr>
        <w:rPr>
          <w:i/>
        </w:rPr>
      </w:pPr>
      <w:r>
        <w:rPr>
          <w:i/>
        </w:rPr>
        <w:t xml:space="preserve">Although the </w:t>
      </w:r>
      <w:r>
        <w:rPr>
          <w:i/>
          <w:color w:val="FF0000"/>
        </w:rPr>
        <w:t>&lt;Facility/System&gt;</w:t>
      </w:r>
      <w:r>
        <w:rPr>
          <w:i/>
          <w:color w:val="FF0000"/>
        </w:rPr>
        <w:t xml:space="preserve"> </w:t>
      </w:r>
      <w:r>
        <w:rPr>
          <w:i/>
        </w:rPr>
        <w:t xml:space="preserve">Contingency Plan provides guidance and documentation upon which to base emergency response, resumption, and recovery planning efforts, it is not intended as a substitute for informed decision-making.  Business process managers and </w:t>
      </w:r>
      <w:proofErr w:type="gramStart"/>
      <w:r>
        <w:rPr>
          <w:i/>
        </w:rPr>
        <w:t>accountable</w:t>
      </w:r>
      <w:proofErr w:type="gramEnd"/>
      <w:r>
        <w:rPr>
          <w:i/>
        </w:rPr>
        <w:t xml:space="preserve"> executives m</w:t>
      </w:r>
      <w:r>
        <w:rPr>
          <w:i/>
        </w:rPr>
        <w:t>ust identify services for which disruption will result in si</w:t>
      </w:r>
      <w:r>
        <w:rPr>
          <w:i/>
        </w:rPr>
        <w:t>g</w:t>
      </w:r>
      <w:r>
        <w:rPr>
          <w:i/>
        </w:rPr>
        <w:t>nificant financial and/or operational losses.  Plans should include detailed responsibil</w:t>
      </w:r>
      <w:r>
        <w:rPr>
          <w:i/>
        </w:rPr>
        <w:t>i</w:t>
      </w:r>
      <w:r>
        <w:rPr>
          <w:i/>
        </w:rPr>
        <w:t>ties and specific tasks for emergency response activities and business resumption oper</w:t>
      </w:r>
      <w:r>
        <w:rPr>
          <w:i/>
        </w:rPr>
        <w:t>a</w:t>
      </w:r>
      <w:r>
        <w:rPr>
          <w:i/>
        </w:rPr>
        <w:t>tions based upon pr</w:t>
      </w:r>
      <w:r>
        <w:rPr>
          <w:i/>
        </w:rPr>
        <w:t>e-defined time frames.</w:t>
      </w:r>
    </w:p>
    <w:p w:rsidR="00000000" w:rsidRDefault="00F86738">
      <w:pPr>
        <w:rPr>
          <w:i/>
        </w:rPr>
      </w:pPr>
    </w:p>
    <w:p w:rsidR="00000000" w:rsidRDefault="00F86738">
      <w:pPr>
        <w:pStyle w:val="BodyText3"/>
        <w:rPr>
          <w:iCs w:val="0"/>
        </w:rPr>
      </w:pPr>
      <w:r>
        <w:rPr>
          <w:iCs w:val="0"/>
        </w:rPr>
        <w:t>Constructing a plan and presenting it to senior management may satisfy the immediate need of having a documented plan.  However, this is not enough if the goal is to have a viable response, resumption, recovery, and restoration capa</w:t>
      </w:r>
      <w:r>
        <w:rPr>
          <w:iCs w:val="0"/>
        </w:rPr>
        <w:t xml:space="preserve">bility.  In order to establish that capability, plans, and the activities associated with their maintenance (i.e. training, revision, and exercising) must become an integral part of </w:t>
      </w:r>
      <w:r>
        <w:rPr>
          <w:i w:val="0"/>
          <w:color w:val="FF0000"/>
        </w:rPr>
        <w:t xml:space="preserve">&lt;Name&gt; </w:t>
      </w:r>
      <w:r>
        <w:rPr>
          <w:iCs w:val="0"/>
        </w:rPr>
        <w:t>o</w:t>
      </w:r>
      <w:r>
        <w:rPr>
          <w:iCs w:val="0"/>
        </w:rPr>
        <w:t>p</w:t>
      </w:r>
      <w:r>
        <w:rPr>
          <w:iCs w:val="0"/>
        </w:rPr>
        <w:t>erations.</w:t>
      </w:r>
    </w:p>
    <w:p w:rsidR="00000000" w:rsidRDefault="00F86738">
      <w:pPr>
        <w:rPr>
          <w:i/>
          <w:color w:val="FF0000"/>
        </w:rPr>
      </w:pPr>
    </w:p>
    <w:p w:rsidR="00000000" w:rsidRDefault="00F86738">
      <w:pPr>
        <w:pStyle w:val="BodyText3"/>
        <w:rPr>
          <w:iCs w:val="0"/>
        </w:rPr>
      </w:pPr>
      <w:r>
        <w:rPr>
          <w:iCs w:val="0"/>
        </w:rPr>
        <w:t>A Contingency Plan is not a one-time commitment and is</w:t>
      </w:r>
      <w:r>
        <w:rPr>
          <w:iCs w:val="0"/>
        </w:rPr>
        <w:t xml:space="preserve"> not a project with an esta</w:t>
      </w:r>
      <w:r>
        <w:rPr>
          <w:iCs w:val="0"/>
        </w:rPr>
        <w:t>b</w:t>
      </w:r>
      <w:r>
        <w:rPr>
          <w:iCs w:val="0"/>
        </w:rPr>
        <w:t>lished start and end date.  Instead, a Contingency Plan is an on-going, funded business activity budgeted to provide resources required to:</w:t>
      </w:r>
    </w:p>
    <w:p w:rsidR="00000000" w:rsidRDefault="00F86738">
      <w:pPr>
        <w:pStyle w:val="TOC1"/>
        <w:rPr>
          <w:i/>
        </w:rPr>
      </w:pPr>
    </w:p>
    <w:p w:rsidR="00000000" w:rsidRDefault="00F86738" w:rsidP="00F86738">
      <w:pPr>
        <w:numPr>
          <w:ilvl w:val="0"/>
          <w:numId w:val="1"/>
        </w:numPr>
        <w:rPr>
          <w:i/>
        </w:rPr>
      </w:pPr>
      <w:r>
        <w:rPr>
          <w:i/>
        </w:rPr>
        <w:t>Perform activities required to construct plans</w:t>
      </w:r>
    </w:p>
    <w:p w:rsidR="00000000" w:rsidRDefault="00F86738">
      <w:pPr>
        <w:tabs>
          <w:tab w:val="num" w:pos="720"/>
        </w:tabs>
        <w:rPr>
          <w:i/>
        </w:rPr>
      </w:pPr>
    </w:p>
    <w:p w:rsidR="00000000" w:rsidRDefault="00F86738" w:rsidP="00F86738">
      <w:pPr>
        <w:numPr>
          <w:ilvl w:val="0"/>
          <w:numId w:val="1"/>
        </w:numPr>
        <w:rPr>
          <w:i/>
        </w:rPr>
      </w:pPr>
      <w:r>
        <w:rPr>
          <w:i/>
        </w:rPr>
        <w:t>Train and retrain employees</w:t>
      </w:r>
    </w:p>
    <w:p w:rsidR="00000000" w:rsidRDefault="00F86738">
      <w:pPr>
        <w:rPr>
          <w:i/>
        </w:rPr>
      </w:pPr>
    </w:p>
    <w:p w:rsidR="00000000" w:rsidRDefault="00F86738" w:rsidP="00F86738">
      <w:pPr>
        <w:numPr>
          <w:ilvl w:val="0"/>
          <w:numId w:val="1"/>
        </w:numPr>
        <w:rPr>
          <w:i/>
        </w:rPr>
      </w:pPr>
      <w:r>
        <w:rPr>
          <w:i/>
        </w:rPr>
        <w:t xml:space="preserve"> Develop a</w:t>
      </w:r>
      <w:r>
        <w:rPr>
          <w:i/>
        </w:rPr>
        <w:t>nd revise policies and standards as the department changes</w:t>
      </w:r>
    </w:p>
    <w:p w:rsidR="00000000" w:rsidRDefault="00F86738">
      <w:pPr>
        <w:tabs>
          <w:tab w:val="num" w:pos="720"/>
        </w:tabs>
        <w:rPr>
          <w:i/>
        </w:rPr>
      </w:pPr>
    </w:p>
    <w:p w:rsidR="00000000" w:rsidRDefault="00F86738" w:rsidP="00F86738">
      <w:pPr>
        <w:numPr>
          <w:ilvl w:val="0"/>
          <w:numId w:val="1"/>
        </w:numPr>
        <w:rPr>
          <w:i/>
        </w:rPr>
      </w:pPr>
      <w:r>
        <w:rPr>
          <w:i/>
        </w:rPr>
        <w:t>Exercise strategies, procedures, team and resources requirements</w:t>
      </w:r>
    </w:p>
    <w:p w:rsidR="00000000" w:rsidRDefault="00F86738">
      <w:pPr>
        <w:tabs>
          <w:tab w:val="num" w:pos="720"/>
        </w:tabs>
        <w:rPr>
          <w:i/>
        </w:rPr>
      </w:pPr>
    </w:p>
    <w:p w:rsidR="00000000" w:rsidRDefault="00F86738" w:rsidP="00F86738">
      <w:pPr>
        <w:numPr>
          <w:ilvl w:val="0"/>
          <w:numId w:val="1"/>
        </w:numPr>
        <w:rPr>
          <w:i/>
        </w:rPr>
      </w:pPr>
      <w:r>
        <w:rPr>
          <w:i/>
        </w:rPr>
        <w:t>Re-exercise unattained exercise objectives</w:t>
      </w:r>
    </w:p>
    <w:p w:rsidR="00000000" w:rsidRDefault="00F86738">
      <w:pPr>
        <w:tabs>
          <w:tab w:val="num" w:pos="720"/>
        </w:tabs>
        <w:rPr>
          <w:i/>
          <w:color w:val="FF0000"/>
        </w:rPr>
      </w:pPr>
    </w:p>
    <w:p w:rsidR="00000000" w:rsidRDefault="00F86738" w:rsidP="00F86738">
      <w:pPr>
        <w:numPr>
          <w:ilvl w:val="0"/>
          <w:numId w:val="1"/>
        </w:numPr>
        <w:rPr>
          <w:i/>
        </w:rPr>
      </w:pPr>
      <w:r>
        <w:rPr>
          <w:i/>
        </w:rPr>
        <w:t>Report on-going continuity planning to senior management</w:t>
      </w:r>
    </w:p>
    <w:p w:rsidR="00000000" w:rsidRDefault="00F86738">
      <w:pPr>
        <w:tabs>
          <w:tab w:val="num" w:pos="720"/>
        </w:tabs>
        <w:rPr>
          <w:i/>
        </w:rPr>
      </w:pPr>
    </w:p>
    <w:p w:rsidR="00000000" w:rsidRDefault="00F86738" w:rsidP="00F86738">
      <w:pPr>
        <w:numPr>
          <w:ilvl w:val="0"/>
          <w:numId w:val="1"/>
        </w:numPr>
        <w:rPr>
          <w:i/>
        </w:rPr>
      </w:pPr>
      <w:r>
        <w:rPr>
          <w:i/>
        </w:rPr>
        <w:t>Research processes and techn</w:t>
      </w:r>
      <w:r>
        <w:rPr>
          <w:i/>
        </w:rPr>
        <w:t>ologies to improve resumption and recovery efficiency</w:t>
      </w:r>
    </w:p>
    <w:p w:rsidR="00000000" w:rsidRDefault="00F86738">
      <w:pPr>
        <w:rPr>
          <w:i/>
          <w:color w:val="FF0000"/>
        </w:rPr>
      </w:pPr>
    </w:p>
    <w:p w:rsidR="00000000" w:rsidRDefault="00F86738" w:rsidP="00F86738">
      <w:pPr>
        <w:numPr>
          <w:ilvl w:val="0"/>
          <w:numId w:val="1"/>
        </w:numPr>
        <w:rPr>
          <w:i/>
        </w:rPr>
      </w:pPr>
      <w:r>
        <w:rPr>
          <w:i/>
        </w:rPr>
        <w:t>Perform plan maintenance activities</w:t>
      </w:r>
    </w:p>
    <w:p w:rsidR="00000000" w:rsidRDefault="00F86738">
      <w:pPr>
        <w:rPr>
          <w:i/>
        </w:rPr>
      </w:pPr>
    </w:p>
    <w:p w:rsidR="00000000" w:rsidRDefault="00F86738">
      <w:pPr>
        <w:rPr>
          <w:i/>
        </w:rPr>
      </w:pPr>
      <w:r>
        <w:rPr>
          <w:i/>
        </w:rPr>
        <w:t>Developing a Contingency Plan that encompasses activities required to maintain a viable continuity capability ensures that a consistent planning methodology is appl</w:t>
      </w:r>
      <w:r>
        <w:rPr>
          <w:i/>
        </w:rPr>
        <w:t xml:space="preserve">ied to all of the </w:t>
      </w:r>
      <w:r>
        <w:rPr>
          <w:i/>
          <w:color w:val="FF0000"/>
        </w:rPr>
        <w:t>&lt;Facility or Systems&gt;</w:t>
      </w:r>
      <w:r>
        <w:rPr>
          <w:i/>
        </w:rPr>
        <w:t xml:space="preserve">.  Contingency Plan elements necessary to create a viable, </w:t>
      </w:r>
      <w:proofErr w:type="gramStart"/>
      <w:r>
        <w:rPr>
          <w:i/>
        </w:rPr>
        <w:t>r</w:t>
      </w:r>
      <w:r>
        <w:rPr>
          <w:i/>
        </w:rPr>
        <w:t>e</w:t>
      </w:r>
      <w:r>
        <w:rPr>
          <w:i/>
        </w:rPr>
        <w:t>peatable</w:t>
      </w:r>
      <w:proofErr w:type="gramEnd"/>
      <w:r>
        <w:rPr>
          <w:i/>
        </w:rPr>
        <w:t xml:space="preserve"> and verifiable continuity capability include:</w:t>
      </w:r>
    </w:p>
    <w:p w:rsidR="00000000" w:rsidRDefault="00F86738">
      <w:pPr>
        <w:rPr>
          <w:i/>
        </w:rPr>
      </w:pPr>
    </w:p>
    <w:p w:rsidR="00000000" w:rsidRDefault="00F86738" w:rsidP="00F86738">
      <w:pPr>
        <w:numPr>
          <w:ilvl w:val="0"/>
          <w:numId w:val="2"/>
        </w:numPr>
        <w:rPr>
          <w:i/>
        </w:rPr>
      </w:pPr>
      <w:r>
        <w:rPr>
          <w:i/>
        </w:rPr>
        <w:t>Implementing accurate and continuous vital records, data backup, and off-site st</w:t>
      </w:r>
      <w:r>
        <w:rPr>
          <w:i/>
        </w:rPr>
        <w:t>o</w:t>
      </w:r>
      <w:r>
        <w:rPr>
          <w:i/>
        </w:rPr>
        <w:t>rage</w:t>
      </w:r>
    </w:p>
    <w:p w:rsidR="00000000" w:rsidRDefault="00F86738">
      <w:pPr>
        <w:ind w:left="360"/>
        <w:rPr>
          <w:i/>
        </w:rPr>
      </w:pPr>
    </w:p>
    <w:p w:rsidR="00000000" w:rsidRDefault="00F86738" w:rsidP="00F86738">
      <w:pPr>
        <w:numPr>
          <w:ilvl w:val="0"/>
          <w:numId w:val="3"/>
        </w:numPr>
        <w:rPr>
          <w:i/>
        </w:rPr>
      </w:pPr>
      <w:r>
        <w:rPr>
          <w:i/>
        </w:rPr>
        <w:t xml:space="preserve">Implementing </w:t>
      </w:r>
      <w:r>
        <w:rPr>
          <w:i/>
        </w:rPr>
        <w:t>capabilities for rapid switching of voice and data communication ci</w:t>
      </w:r>
      <w:r>
        <w:rPr>
          <w:i/>
        </w:rPr>
        <w:t>r</w:t>
      </w:r>
      <w:r>
        <w:rPr>
          <w:i/>
        </w:rPr>
        <w:t>cuits to alternate site(s)</w:t>
      </w:r>
    </w:p>
    <w:p w:rsidR="00000000" w:rsidRDefault="00F86738">
      <w:pPr>
        <w:rPr>
          <w:i/>
        </w:rPr>
      </w:pPr>
    </w:p>
    <w:p w:rsidR="00000000" w:rsidRDefault="00F86738" w:rsidP="00F86738">
      <w:pPr>
        <w:numPr>
          <w:ilvl w:val="0"/>
          <w:numId w:val="3"/>
        </w:numPr>
        <w:rPr>
          <w:i/>
        </w:rPr>
      </w:pPr>
      <w:r>
        <w:rPr>
          <w:i/>
        </w:rPr>
        <w:t>Providing alternate sites for business operations</w:t>
      </w:r>
    </w:p>
    <w:p w:rsidR="00000000" w:rsidRDefault="00F86738">
      <w:pPr>
        <w:rPr>
          <w:i/>
        </w:rPr>
      </w:pPr>
    </w:p>
    <w:p w:rsidR="00000000" w:rsidRDefault="00F86738" w:rsidP="00F86738">
      <w:pPr>
        <w:numPr>
          <w:ilvl w:val="0"/>
          <w:numId w:val="3"/>
        </w:numPr>
        <w:rPr>
          <w:i/>
        </w:rPr>
      </w:pPr>
      <w:r>
        <w:rPr>
          <w:i/>
        </w:rPr>
        <w:t>Constructing a contingency organization</w:t>
      </w:r>
    </w:p>
    <w:p w:rsidR="00000000" w:rsidRDefault="00F86738">
      <w:pPr>
        <w:rPr>
          <w:i/>
        </w:rPr>
      </w:pPr>
    </w:p>
    <w:p w:rsidR="00000000" w:rsidRDefault="00F86738" w:rsidP="00F86738">
      <w:pPr>
        <w:numPr>
          <w:ilvl w:val="0"/>
          <w:numId w:val="3"/>
        </w:numPr>
        <w:rPr>
          <w:i/>
        </w:rPr>
      </w:pPr>
      <w:r>
        <w:rPr>
          <w:i/>
        </w:rPr>
        <w:t>Implementing contingency strategies</w:t>
      </w:r>
    </w:p>
    <w:p w:rsidR="00000000" w:rsidRDefault="00F86738"/>
    <w:p w:rsidR="00000000" w:rsidRDefault="00F86738">
      <w:pPr>
        <w:pStyle w:val="Heading2"/>
      </w:pPr>
      <w:bookmarkStart w:id="2" w:name="_Toc520775944"/>
      <w:r>
        <w:t>Purpose</w:t>
      </w:r>
      <w:bookmarkEnd w:id="2"/>
    </w:p>
    <w:p w:rsidR="00000000" w:rsidRDefault="00F86738">
      <w:pPr>
        <w:rPr>
          <w:i/>
        </w:rPr>
      </w:pPr>
      <w:r>
        <w:rPr>
          <w:i/>
        </w:rPr>
        <w:t>The purpose of this pla</w:t>
      </w:r>
      <w:r>
        <w:rPr>
          <w:i/>
        </w:rPr>
        <w:t xml:space="preserve">n is to enable the sustained execution of mission critical processes and information technology systems for </w:t>
      </w:r>
      <w:r>
        <w:rPr>
          <w:i/>
          <w:color w:val="FF0000"/>
        </w:rPr>
        <w:t>&lt;Facility/System&gt;</w:t>
      </w:r>
      <w:r>
        <w:rPr>
          <w:i/>
        </w:rPr>
        <w:t xml:space="preserve"> in the event of an extraord</w:t>
      </w:r>
      <w:r>
        <w:rPr>
          <w:i/>
        </w:rPr>
        <w:t>i</w:t>
      </w:r>
      <w:r>
        <w:rPr>
          <w:i/>
        </w:rPr>
        <w:t>nary event that causes these systems to fail minimum production requirements</w:t>
      </w:r>
      <w:proofErr w:type="gramStart"/>
      <w:r>
        <w:rPr>
          <w:i/>
        </w:rPr>
        <w:t xml:space="preserve">.    </w:t>
      </w:r>
      <w:proofErr w:type="gramEnd"/>
      <w:r>
        <w:rPr>
          <w:i/>
        </w:rPr>
        <w:t xml:space="preserve">The </w:t>
      </w:r>
      <w:r>
        <w:rPr>
          <w:i/>
          <w:color w:val="FF0000"/>
        </w:rPr>
        <w:t>&lt;Facility/System&gt;</w:t>
      </w:r>
      <w:r>
        <w:rPr>
          <w:i/>
          <w:color w:val="FF0000"/>
        </w:rPr>
        <w:t xml:space="preserve"> </w:t>
      </w:r>
      <w:r>
        <w:rPr>
          <w:i/>
        </w:rPr>
        <w:t xml:space="preserve">Contingency Plan will assess the needs and requirements so that </w:t>
      </w:r>
      <w:r>
        <w:rPr>
          <w:i/>
          <w:color w:val="FF0000"/>
        </w:rPr>
        <w:t xml:space="preserve">&lt;Facility/System&gt; </w:t>
      </w:r>
      <w:r>
        <w:rPr>
          <w:i/>
        </w:rPr>
        <w:t>may be pr</w:t>
      </w:r>
      <w:r>
        <w:rPr>
          <w:i/>
        </w:rPr>
        <w:t>e</w:t>
      </w:r>
      <w:r>
        <w:rPr>
          <w:i/>
        </w:rPr>
        <w:t>pared to respond to the event in order to efficiently regain oper</w:t>
      </w:r>
      <w:r>
        <w:rPr>
          <w:i/>
        </w:rPr>
        <w:t>a</w:t>
      </w:r>
      <w:r>
        <w:rPr>
          <w:i/>
        </w:rPr>
        <w:t>tion of the systems that are made inoperable from the event.</w:t>
      </w:r>
    </w:p>
    <w:p w:rsidR="00000000" w:rsidRDefault="00F86738">
      <w:pPr>
        <w:ind w:left="576"/>
      </w:pPr>
    </w:p>
    <w:p w:rsidR="00000000" w:rsidRDefault="00F86738">
      <w:pPr>
        <w:pStyle w:val="Heading2"/>
      </w:pPr>
      <w:bookmarkStart w:id="3" w:name="_Toc520775945"/>
      <w:r>
        <w:t>Scope</w:t>
      </w:r>
      <w:bookmarkEnd w:id="3"/>
    </w:p>
    <w:p w:rsidR="00000000" w:rsidRDefault="00F86738">
      <w:pPr>
        <w:rPr>
          <w:i/>
        </w:rPr>
      </w:pPr>
      <w:r>
        <w:rPr>
          <w:i/>
        </w:rPr>
        <w:t>Insert information on the spe</w:t>
      </w:r>
      <w:r>
        <w:rPr>
          <w:i/>
        </w:rPr>
        <w:t xml:space="preserve">cific systems, locations, Facility divisions, technical </w:t>
      </w:r>
      <w:proofErr w:type="gramStart"/>
      <w:r>
        <w:rPr>
          <w:i/>
        </w:rPr>
        <w:t>bou</w:t>
      </w:r>
      <w:r>
        <w:rPr>
          <w:i/>
        </w:rPr>
        <w:t>n</w:t>
      </w:r>
      <w:r>
        <w:rPr>
          <w:i/>
        </w:rPr>
        <w:t>daries</w:t>
      </w:r>
      <w:proofErr w:type="gramEnd"/>
      <w:r>
        <w:rPr>
          <w:i/>
        </w:rPr>
        <w:t xml:space="preserve"> and physical boundaries of the </w:t>
      </w:r>
      <w:r>
        <w:rPr>
          <w:i/>
          <w:color w:val="FF0000"/>
        </w:rPr>
        <w:t xml:space="preserve">&lt;Facility/System&gt; </w:t>
      </w:r>
      <w:r>
        <w:rPr>
          <w:i/>
        </w:rPr>
        <w:t>Contingency Plan.</w:t>
      </w:r>
    </w:p>
    <w:p w:rsidR="00000000" w:rsidRDefault="00F86738"/>
    <w:p w:rsidR="00000000" w:rsidRDefault="00F86738">
      <w:pPr>
        <w:pStyle w:val="Heading2"/>
      </w:pPr>
      <w:bookmarkStart w:id="4" w:name="_Toc520775946"/>
      <w:r>
        <w:t>Plan Information</w:t>
      </w:r>
      <w:bookmarkEnd w:id="4"/>
    </w:p>
    <w:p w:rsidR="00000000" w:rsidRDefault="00F86738">
      <w:pPr>
        <w:rPr>
          <w:i/>
        </w:rPr>
      </w:pPr>
      <w:r>
        <w:rPr>
          <w:i/>
        </w:rPr>
        <w:t>The Contingency Plan contains information in two parts related to the frequency of u</w:t>
      </w:r>
      <w:r>
        <w:rPr>
          <w:i/>
        </w:rPr>
        <w:t>p</w:t>
      </w:r>
      <w:r>
        <w:rPr>
          <w:i/>
        </w:rPr>
        <w:t>dates required.  Th</w:t>
      </w:r>
      <w:r>
        <w:rPr>
          <w:i/>
        </w:rPr>
        <w:t xml:space="preserve">e first part contains the plan’s </w:t>
      </w:r>
      <w:r>
        <w:rPr>
          <w:b/>
          <w:i/>
        </w:rPr>
        <w:t>static</w:t>
      </w:r>
      <w:r>
        <w:rPr>
          <w:i/>
        </w:rPr>
        <w:t xml:space="preserve"> </w:t>
      </w:r>
      <w:r>
        <w:rPr>
          <w:b/>
          <w:i/>
        </w:rPr>
        <w:t>information</w:t>
      </w:r>
      <w:r>
        <w:rPr>
          <w:i/>
        </w:rPr>
        <w:t xml:space="preserve"> (i.e. the information that will remain constant and will not be subject to frequent revisions).  The second part contains the plan’s </w:t>
      </w:r>
      <w:r>
        <w:rPr>
          <w:b/>
          <w:i/>
        </w:rPr>
        <w:t>dynamic information</w:t>
      </w:r>
      <w:r>
        <w:rPr>
          <w:i/>
        </w:rPr>
        <w:t xml:space="preserve"> (i.e. the information that must be maintained regul</w:t>
      </w:r>
      <w:r>
        <w:rPr>
          <w:i/>
        </w:rPr>
        <w:t>arly to ensure that the plan remains viable and in a constant state of readiness).  This dynamic information is viewed as the action plan.  The action plan should be co</w:t>
      </w:r>
      <w:r>
        <w:rPr>
          <w:i/>
        </w:rPr>
        <w:t>n</w:t>
      </w:r>
      <w:r>
        <w:rPr>
          <w:i/>
        </w:rPr>
        <w:t>s</w:t>
      </w:r>
      <w:r>
        <w:rPr>
          <w:i/>
        </w:rPr>
        <w:t>i</w:t>
      </w:r>
      <w:r>
        <w:rPr>
          <w:i/>
        </w:rPr>
        <w:t>dered a living document and will always require continuing review and modification in</w:t>
      </w:r>
      <w:r>
        <w:rPr>
          <w:i/>
        </w:rPr>
        <w:t xml:space="preserve"> order to keep up with the changing </w:t>
      </w:r>
      <w:r>
        <w:rPr>
          <w:i/>
          <w:color w:val="FF0000"/>
        </w:rPr>
        <w:t xml:space="preserve">&lt;facility/system&gt; </w:t>
      </w:r>
      <w:r>
        <w:rPr>
          <w:i/>
        </w:rPr>
        <w:t>environment.</w:t>
      </w:r>
    </w:p>
    <w:p w:rsidR="00000000" w:rsidRDefault="00F86738">
      <w:pPr>
        <w:rPr>
          <w:i/>
        </w:rPr>
      </w:pPr>
    </w:p>
    <w:p w:rsidR="00000000" w:rsidRDefault="00F86738">
      <w:pPr>
        <w:rPr>
          <w:i/>
        </w:rPr>
      </w:pPr>
      <w:r>
        <w:rPr>
          <w:i/>
        </w:rPr>
        <w:t>The static information part of the Contingency Plan is contained in a MS-Word file and printed as part of this document.  This static information should be read and understood by all emplo</w:t>
      </w:r>
      <w:r>
        <w:rPr>
          <w:i/>
        </w:rPr>
        <w:t xml:space="preserve">yees, users, and administrators of the </w:t>
      </w:r>
      <w:r>
        <w:rPr>
          <w:i/>
          <w:color w:val="FF0000"/>
        </w:rPr>
        <w:t>&lt;Facility/System&gt;</w:t>
      </w:r>
      <w:r>
        <w:rPr>
          <w:i/>
        </w:rPr>
        <w:t>, or at least by those ind</w:t>
      </w:r>
      <w:r>
        <w:rPr>
          <w:i/>
        </w:rPr>
        <w:t>i</w:t>
      </w:r>
      <w:r>
        <w:rPr>
          <w:i/>
        </w:rPr>
        <w:t>viduals who are involved in any phase of business response, resumption, recovery, or re</w:t>
      </w:r>
      <w:r>
        <w:rPr>
          <w:i/>
        </w:rPr>
        <w:t>s</w:t>
      </w:r>
      <w:r>
        <w:rPr>
          <w:i/>
        </w:rPr>
        <w:t xml:space="preserve">toration.  </w:t>
      </w:r>
    </w:p>
    <w:p w:rsidR="00000000" w:rsidRDefault="00F86738">
      <w:pPr>
        <w:rPr>
          <w:i/>
        </w:rPr>
      </w:pPr>
    </w:p>
    <w:p w:rsidR="00000000" w:rsidRDefault="00F86738">
      <w:pPr>
        <w:rPr>
          <w:i/>
        </w:rPr>
      </w:pPr>
      <w:r>
        <w:rPr>
          <w:i/>
        </w:rPr>
        <w:t>The dynamic information resides in the database of the &lt;System Name&gt; and</w:t>
      </w:r>
      <w:r>
        <w:rPr>
          <w:i/>
        </w:rPr>
        <w:t xml:space="preserve"> will be printed as output for the appendixes of this document.  By using the database, dynamic information that is vital to the survival of the </w:t>
      </w:r>
      <w:r>
        <w:rPr>
          <w:i/>
          <w:color w:val="FF0000"/>
        </w:rPr>
        <w:t>&lt;Faci</w:t>
      </w:r>
      <w:r>
        <w:rPr>
          <w:i/>
          <w:color w:val="FF0000"/>
        </w:rPr>
        <w:t>l</w:t>
      </w:r>
      <w:r>
        <w:rPr>
          <w:i/>
          <w:color w:val="FF0000"/>
        </w:rPr>
        <w:t>ity/System&gt;</w:t>
      </w:r>
      <w:r>
        <w:rPr>
          <w:i/>
        </w:rPr>
        <w:t xml:space="preserve"> will be easy to manage and update.  </w:t>
      </w:r>
      <w:proofErr w:type="gramStart"/>
      <w:r>
        <w:rPr>
          <w:i/>
        </w:rPr>
        <w:t>The  web</w:t>
      </w:r>
      <w:proofErr w:type="gramEnd"/>
      <w:r>
        <w:rPr>
          <w:i/>
        </w:rPr>
        <w:t xml:space="preserve">-enabled database is designed for maintenance of </w:t>
      </w:r>
      <w:r>
        <w:rPr>
          <w:i/>
        </w:rPr>
        <w:t>personnel co</w:t>
      </w:r>
      <w:r>
        <w:rPr>
          <w:i/>
        </w:rPr>
        <w:t>n</w:t>
      </w:r>
      <w:r>
        <w:rPr>
          <w:i/>
        </w:rPr>
        <w:t xml:space="preserve">tact lists, emergency procedures, and technical components.  It is already in operation for </w:t>
      </w:r>
      <w:r>
        <w:rPr>
          <w:i/>
          <w:color w:val="FF0000"/>
        </w:rPr>
        <w:t>&lt;Name&gt;</w:t>
      </w:r>
      <w:r>
        <w:rPr>
          <w:i/>
        </w:rPr>
        <w:t xml:space="preserve"> agencies. </w:t>
      </w:r>
    </w:p>
    <w:p w:rsidR="00000000" w:rsidRDefault="00F86738">
      <w:pPr>
        <w:rPr>
          <w:i/>
        </w:rPr>
      </w:pPr>
    </w:p>
    <w:p w:rsidR="00000000" w:rsidRDefault="00F86738">
      <w:pPr>
        <w:rPr>
          <w:i/>
        </w:rPr>
      </w:pPr>
      <w:r>
        <w:rPr>
          <w:i/>
        </w:rPr>
        <w:t>For ease of use and reference, the static and dynamic information is maintained sep</w:t>
      </w:r>
      <w:r>
        <w:rPr>
          <w:i/>
        </w:rPr>
        <w:t>a</w:t>
      </w:r>
      <w:r>
        <w:rPr>
          <w:i/>
        </w:rPr>
        <w:t>rately.  While it is necessary to be familiar wi</w:t>
      </w:r>
      <w:r>
        <w:rPr>
          <w:i/>
        </w:rPr>
        <w:t>th the static information during resumption, it should not be necessary to read that information at the time of the event.  The co</w:t>
      </w:r>
      <w:r>
        <w:rPr>
          <w:i/>
        </w:rPr>
        <w:t>m</w:t>
      </w:r>
      <w:r>
        <w:rPr>
          <w:i/>
        </w:rPr>
        <w:t>pleted action plan of dynamic information provides all of the necessary lists, tasks, and reports used for response, resumpti</w:t>
      </w:r>
      <w:r>
        <w:rPr>
          <w:i/>
        </w:rPr>
        <w:t>on, or recovery.</w:t>
      </w:r>
    </w:p>
    <w:p w:rsidR="00000000" w:rsidRDefault="00F86738"/>
    <w:p w:rsidR="00000000" w:rsidRDefault="00F86738"/>
    <w:p w:rsidR="00000000" w:rsidRDefault="00F86738">
      <w:pPr>
        <w:pStyle w:val="Heading1"/>
      </w:pPr>
      <w:bookmarkStart w:id="5" w:name="_Toc520775947"/>
      <w:r>
        <w:t>Contingency Plan Overview</w:t>
      </w:r>
      <w:bookmarkEnd w:id="5"/>
    </w:p>
    <w:p w:rsidR="00000000" w:rsidRDefault="00F86738" w:rsidP="00F86738">
      <w:pPr>
        <w:pStyle w:val="Heading2"/>
        <w:numPr>
          <w:ilvl w:val="1"/>
          <w:numId w:val="19"/>
        </w:numPr>
      </w:pPr>
      <w:bookmarkStart w:id="6" w:name="_Toc520775948"/>
      <w:r>
        <w:t>Applicable Provisions and Directives</w:t>
      </w:r>
      <w:bookmarkEnd w:id="6"/>
    </w:p>
    <w:p w:rsidR="00000000" w:rsidRDefault="00F86738">
      <w:pPr>
        <w:rPr>
          <w:i/>
        </w:rPr>
      </w:pPr>
      <w:r>
        <w:rPr>
          <w:i/>
        </w:rPr>
        <w:t xml:space="preserve">The development of the </w:t>
      </w:r>
      <w:r>
        <w:rPr>
          <w:i/>
          <w:color w:val="FF0000"/>
        </w:rPr>
        <w:t>&lt;Facility/System&gt;</w:t>
      </w:r>
      <w:r>
        <w:rPr>
          <w:i/>
        </w:rPr>
        <w:t xml:space="preserve"> Contingency Plan is required by executive decisions and to meet regulatory mandates.  The </w:t>
      </w:r>
      <w:r>
        <w:rPr>
          <w:i/>
          <w:color w:val="FF0000"/>
        </w:rPr>
        <w:t>&lt;Facility/System&gt;</w:t>
      </w:r>
      <w:r>
        <w:rPr>
          <w:i/>
        </w:rPr>
        <w:t xml:space="preserve"> management must maintain </w:t>
      </w:r>
      <w:r>
        <w:rPr>
          <w:i/>
        </w:rPr>
        <w:t>an info</w:t>
      </w:r>
      <w:r>
        <w:rPr>
          <w:i/>
        </w:rPr>
        <w:t>r</w:t>
      </w:r>
      <w:r>
        <w:rPr>
          <w:i/>
        </w:rPr>
        <w:t>mation assurance infrastructure that will ensure that its information resources maintain availability, confidentiality, integrity, and non-repudiation of its data.  Fu</w:t>
      </w:r>
      <w:r>
        <w:rPr>
          <w:i/>
        </w:rPr>
        <w:t>r</w:t>
      </w:r>
      <w:r>
        <w:rPr>
          <w:i/>
        </w:rPr>
        <w:t xml:space="preserve">thermore, </w:t>
      </w:r>
      <w:r>
        <w:rPr>
          <w:i/>
          <w:color w:val="FF0000"/>
        </w:rPr>
        <w:t>&lt;Facility/System&gt;</w:t>
      </w:r>
      <w:r>
        <w:rPr>
          <w:i/>
        </w:rPr>
        <w:t xml:space="preserve"> management must ensure their strategic information r</w:t>
      </w:r>
      <w:r>
        <w:rPr>
          <w:i/>
        </w:rPr>
        <w:t xml:space="preserve">esources management capabilities.  Therefore, the </w:t>
      </w:r>
      <w:r>
        <w:rPr>
          <w:i/>
          <w:color w:val="FF0000"/>
        </w:rPr>
        <w:t>&lt;Facility/System&gt;</w:t>
      </w:r>
      <w:r>
        <w:rPr>
          <w:i/>
        </w:rPr>
        <w:t xml:space="preserve"> Contingency Plan is being developed in accordance with the following executive decisions, regulatory ma</w:t>
      </w:r>
      <w:r>
        <w:rPr>
          <w:i/>
        </w:rPr>
        <w:t>n</w:t>
      </w:r>
      <w:r>
        <w:rPr>
          <w:i/>
        </w:rPr>
        <w:t>dates, provisions, and dire</w:t>
      </w:r>
      <w:r>
        <w:rPr>
          <w:i/>
        </w:rPr>
        <w:t>c</w:t>
      </w:r>
      <w:r>
        <w:rPr>
          <w:i/>
        </w:rPr>
        <w:t xml:space="preserve">tives: </w:t>
      </w:r>
    </w:p>
    <w:p w:rsidR="00000000" w:rsidRDefault="00F86738">
      <w:pPr>
        <w:tabs>
          <w:tab w:val="left" w:pos="720"/>
        </w:tabs>
        <w:rPr>
          <w:i/>
        </w:rPr>
      </w:pPr>
    </w:p>
    <w:p w:rsidR="00000000" w:rsidRDefault="00F86738" w:rsidP="00F86738">
      <w:pPr>
        <w:numPr>
          <w:ilvl w:val="0"/>
          <w:numId w:val="4"/>
        </w:numPr>
        <w:tabs>
          <w:tab w:val="left" w:pos="720"/>
        </w:tabs>
        <w:rPr>
          <w:i/>
        </w:rPr>
      </w:pPr>
      <w:r>
        <w:rPr>
          <w:i/>
        </w:rPr>
        <w:t>Office of Management and Budget Circular A–130,</w:t>
      </w:r>
      <w:r>
        <w:rPr>
          <w:i/>
        </w:rPr>
        <w:t xml:space="preserve"> Revised (Transmittal Memora</w:t>
      </w:r>
      <w:r>
        <w:rPr>
          <w:i/>
        </w:rPr>
        <w:t>n</w:t>
      </w:r>
      <w:r>
        <w:rPr>
          <w:i/>
        </w:rPr>
        <w:t>dum No. 4), Appendix III, Security of Federal Automated Information Resources, N</w:t>
      </w:r>
      <w:r>
        <w:rPr>
          <w:i/>
        </w:rPr>
        <w:t>o</w:t>
      </w:r>
      <w:r>
        <w:rPr>
          <w:i/>
        </w:rPr>
        <w:t>vember 2000.</w:t>
      </w:r>
    </w:p>
    <w:p w:rsidR="00000000" w:rsidRDefault="00F86738">
      <w:pPr>
        <w:tabs>
          <w:tab w:val="left" w:pos="720"/>
        </w:tabs>
        <w:rPr>
          <w:i/>
        </w:rPr>
      </w:pPr>
    </w:p>
    <w:p w:rsidR="00000000" w:rsidRDefault="00F86738" w:rsidP="00F86738">
      <w:pPr>
        <w:numPr>
          <w:ilvl w:val="0"/>
          <w:numId w:val="4"/>
        </w:numPr>
        <w:tabs>
          <w:tab w:val="left" w:pos="720"/>
        </w:tabs>
        <w:rPr>
          <w:i/>
        </w:rPr>
      </w:pPr>
      <w:r>
        <w:rPr>
          <w:i/>
        </w:rPr>
        <w:t>Computer Security Act of 1987, Public Law 100-235, January 1988.</w:t>
      </w:r>
    </w:p>
    <w:p w:rsidR="00000000" w:rsidRDefault="00F86738">
      <w:pPr>
        <w:tabs>
          <w:tab w:val="left" w:pos="720"/>
        </w:tabs>
        <w:rPr>
          <w:i/>
        </w:rPr>
      </w:pPr>
    </w:p>
    <w:p w:rsidR="00000000" w:rsidRDefault="00F86738" w:rsidP="00F86738">
      <w:pPr>
        <w:numPr>
          <w:ilvl w:val="0"/>
          <w:numId w:val="4"/>
        </w:numPr>
        <w:tabs>
          <w:tab w:val="left" w:pos="720"/>
        </w:tabs>
        <w:rPr>
          <w:i/>
        </w:rPr>
      </w:pPr>
      <w:r>
        <w:rPr>
          <w:i/>
        </w:rPr>
        <w:t>Presidential Decision Directive 63, Critical Infrastructure Protec</w:t>
      </w:r>
      <w:r>
        <w:rPr>
          <w:i/>
        </w:rPr>
        <w:t>tion, May 1998.</w:t>
      </w:r>
    </w:p>
    <w:p w:rsidR="00000000" w:rsidRDefault="00F86738">
      <w:pPr>
        <w:tabs>
          <w:tab w:val="left" w:pos="720"/>
        </w:tabs>
        <w:rPr>
          <w:i/>
        </w:rPr>
      </w:pPr>
    </w:p>
    <w:p w:rsidR="00000000" w:rsidRDefault="00F86738" w:rsidP="00F86738">
      <w:pPr>
        <w:numPr>
          <w:ilvl w:val="0"/>
          <w:numId w:val="4"/>
        </w:numPr>
        <w:tabs>
          <w:tab w:val="left" w:pos="720"/>
        </w:tabs>
        <w:rPr>
          <w:i/>
        </w:rPr>
      </w:pPr>
      <w:r>
        <w:rPr>
          <w:i/>
        </w:rPr>
        <w:t>Presidential Decision Directive 67, Enduring Constitutional Government and Cont</w:t>
      </w:r>
      <w:r>
        <w:rPr>
          <w:i/>
        </w:rPr>
        <w:t>i</w:t>
      </w:r>
      <w:r>
        <w:rPr>
          <w:i/>
        </w:rPr>
        <w:t>nuity of Government Operations, October 1998.</w:t>
      </w:r>
    </w:p>
    <w:p w:rsidR="00000000" w:rsidRDefault="00F86738">
      <w:pPr>
        <w:tabs>
          <w:tab w:val="left" w:pos="720"/>
        </w:tabs>
        <w:rPr>
          <w:i/>
        </w:rPr>
      </w:pPr>
    </w:p>
    <w:p w:rsidR="00000000" w:rsidRDefault="00F86738" w:rsidP="00F86738">
      <w:pPr>
        <w:numPr>
          <w:ilvl w:val="0"/>
          <w:numId w:val="4"/>
        </w:numPr>
        <w:tabs>
          <w:tab w:val="left" w:pos="720"/>
        </w:tabs>
        <w:rPr>
          <w:i/>
        </w:rPr>
      </w:pPr>
      <w:r>
        <w:rPr>
          <w:i/>
        </w:rPr>
        <w:t>Executive Order 12656, Assignment of Emergency Preparedness Responsibilities, November 1988.</w:t>
      </w:r>
    </w:p>
    <w:p w:rsidR="00000000" w:rsidRDefault="00F86738">
      <w:pPr>
        <w:pStyle w:val="Footer"/>
        <w:tabs>
          <w:tab w:val="clear" w:pos="4320"/>
          <w:tab w:val="clear" w:pos="8640"/>
          <w:tab w:val="left" w:pos="720"/>
        </w:tabs>
        <w:rPr>
          <w:i/>
        </w:rPr>
      </w:pPr>
    </w:p>
    <w:p w:rsidR="00000000" w:rsidRDefault="00F86738" w:rsidP="00F86738">
      <w:pPr>
        <w:numPr>
          <w:ilvl w:val="0"/>
          <w:numId w:val="4"/>
        </w:numPr>
        <w:tabs>
          <w:tab w:val="left" w:pos="720"/>
        </w:tabs>
        <w:rPr>
          <w:i/>
        </w:rPr>
      </w:pPr>
      <w:r>
        <w:rPr>
          <w:i/>
        </w:rPr>
        <w:t>Federal Informatio</w:t>
      </w:r>
      <w:r>
        <w:rPr>
          <w:i/>
        </w:rPr>
        <w:t>n Processing Standards (FIPS) Publication 87, Guidelines for ADP Contingency Planning, March 1981.</w:t>
      </w:r>
    </w:p>
    <w:p w:rsidR="00000000" w:rsidRDefault="00F86738">
      <w:pPr>
        <w:tabs>
          <w:tab w:val="left" w:pos="720"/>
        </w:tabs>
        <w:rPr>
          <w:i/>
        </w:rPr>
      </w:pPr>
    </w:p>
    <w:p w:rsidR="00000000" w:rsidRDefault="00F86738" w:rsidP="00F86738">
      <w:pPr>
        <w:numPr>
          <w:ilvl w:val="0"/>
          <w:numId w:val="4"/>
        </w:numPr>
        <w:tabs>
          <w:tab w:val="left" w:pos="720"/>
        </w:tabs>
        <w:rPr>
          <w:i/>
        </w:rPr>
      </w:pPr>
      <w:r>
        <w:rPr>
          <w:i/>
        </w:rPr>
        <w:t>DOJ Order 2640.2D, Information Technology Security, July 12, 2001.</w:t>
      </w:r>
    </w:p>
    <w:p w:rsidR="00000000" w:rsidRDefault="00F86738">
      <w:pPr>
        <w:tabs>
          <w:tab w:val="left" w:pos="720"/>
        </w:tabs>
        <w:rPr>
          <w:i/>
        </w:rPr>
      </w:pPr>
    </w:p>
    <w:p w:rsidR="00000000" w:rsidRDefault="00F86738">
      <w:pPr>
        <w:rPr>
          <w:i/>
        </w:rPr>
      </w:pPr>
      <w:r>
        <w:rPr>
          <w:i/>
        </w:rPr>
        <w:t xml:space="preserve">The </w:t>
      </w:r>
      <w:r>
        <w:rPr>
          <w:i/>
          <w:color w:val="FF0000"/>
        </w:rPr>
        <w:t>&lt;Facility/System&gt;</w:t>
      </w:r>
      <w:r>
        <w:rPr>
          <w:i/>
        </w:rPr>
        <w:t xml:space="preserve"> Contingency Plan is designed to be in accordance with the str</w:t>
      </w:r>
      <w:r>
        <w:rPr>
          <w:i/>
        </w:rPr>
        <w:t>a</w:t>
      </w:r>
      <w:r>
        <w:rPr>
          <w:i/>
        </w:rPr>
        <w:t>tegi</w:t>
      </w:r>
      <w:r>
        <w:rPr>
          <w:i/>
        </w:rPr>
        <w:t>c i</w:t>
      </w:r>
      <w:r>
        <w:rPr>
          <w:i/>
        </w:rPr>
        <w:t>n</w:t>
      </w:r>
      <w:r>
        <w:rPr>
          <w:i/>
        </w:rPr>
        <w:t>tent of the</w:t>
      </w:r>
      <w:r>
        <w:rPr>
          <w:i/>
          <w:color w:val="FF0000"/>
        </w:rPr>
        <w:t>&lt;Name&gt;</w:t>
      </w:r>
      <w:r>
        <w:rPr>
          <w:i/>
        </w:rPr>
        <w:t xml:space="preserve"> and the </w:t>
      </w:r>
      <w:r>
        <w:rPr>
          <w:i/>
          <w:color w:val="FF0000"/>
        </w:rPr>
        <w:t>&lt;Name&gt;</w:t>
      </w:r>
      <w:r>
        <w:rPr>
          <w:i/>
        </w:rPr>
        <w:t xml:space="preserve">’s functional and operational mission. </w:t>
      </w:r>
    </w:p>
    <w:p w:rsidR="00000000" w:rsidRDefault="00F86738"/>
    <w:p w:rsidR="00000000" w:rsidRDefault="00F86738">
      <w:pPr>
        <w:pStyle w:val="Heading2"/>
      </w:pPr>
      <w:bookmarkStart w:id="7" w:name="_Toc520775949"/>
      <w:r>
        <w:t>Objectives</w:t>
      </w:r>
      <w:bookmarkEnd w:id="7"/>
    </w:p>
    <w:p w:rsidR="00000000" w:rsidRDefault="00F86738"/>
    <w:p w:rsidR="00000000" w:rsidRDefault="00F86738">
      <w:pPr>
        <w:rPr>
          <w:i/>
        </w:rPr>
      </w:pPr>
      <w:r>
        <w:rPr>
          <w:i/>
        </w:rPr>
        <w:t xml:space="preserve">The </w:t>
      </w:r>
      <w:r>
        <w:rPr>
          <w:i/>
          <w:color w:val="FF0000"/>
        </w:rPr>
        <w:t>&lt;Facility&gt;</w:t>
      </w:r>
      <w:r>
        <w:rPr>
          <w:i/>
        </w:rPr>
        <w:t xml:space="preserve"> is dependent on the variety of systems classified as General Support Sy</w:t>
      </w:r>
      <w:r>
        <w:rPr>
          <w:i/>
        </w:rPr>
        <w:t>s</w:t>
      </w:r>
      <w:r>
        <w:rPr>
          <w:i/>
        </w:rPr>
        <w:t xml:space="preserve">tems (GSSs), which provide mission critical functions of connectivity, Internet </w:t>
      </w:r>
      <w:r>
        <w:rPr>
          <w:i/>
        </w:rPr>
        <w:t xml:space="preserve">access, and email, or Major Applications (MAs) which are specific software programs written to produce output to fulfill the </w:t>
      </w:r>
      <w:r>
        <w:rPr>
          <w:i/>
          <w:color w:val="FF0000"/>
        </w:rPr>
        <w:t>&lt;Facility’s&gt;</w:t>
      </w:r>
      <w:r>
        <w:rPr>
          <w:i/>
        </w:rPr>
        <w:t xml:space="preserve"> service to its customers or enable the </w:t>
      </w:r>
      <w:r>
        <w:rPr>
          <w:i/>
          <w:color w:val="FF0000"/>
        </w:rPr>
        <w:t>&lt;Facil</w:t>
      </w:r>
      <w:r>
        <w:rPr>
          <w:i/>
          <w:color w:val="FF0000"/>
        </w:rPr>
        <w:t>i</w:t>
      </w:r>
      <w:r>
        <w:rPr>
          <w:i/>
          <w:color w:val="FF0000"/>
        </w:rPr>
        <w:t>ty/System&gt;</w:t>
      </w:r>
      <w:r>
        <w:rPr>
          <w:i/>
        </w:rPr>
        <w:t xml:space="preserve"> to operate.  In addition these systems provide the means to o</w:t>
      </w:r>
      <w:r>
        <w:rPr>
          <w:i/>
        </w:rPr>
        <w:t>ffer electronic gover</w:t>
      </w:r>
      <w:r>
        <w:rPr>
          <w:i/>
        </w:rPr>
        <w:t>n</w:t>
      </w:r>
      <w:r>
        <w:rPr>
          <w:i/>
        </w:rPr>
        <w:t xml:space="preserve">ment (e-government).  Although many threats and vulnerabilities can be mitigated, some of the threats cannot be prevented.  Therefore, it is important that </w:t>
      </w:r>
      <w:r>
        <w:rPr>
          <w:i/>
          <w:color w:val="FF0000"/>
        </w:rPr>
        <w:t>&lt;Facil</w:t>
      </w:r>
      <w:r>
        <w:rPr>
          <w:i/>
          <w:color w:val="FF0000"/>
        </w:rPr>
        <w:t>i</w:t>
      </w:r>
      <w:r>
        <w:rPr>
          <w:i/>
          <w:color w:val="FF0000"/>
        </w:rPr>
        <w:t>ty/System&gt;</w:t>
      </w:r>
      <w:r>
        <w:rPr>
          <w:i/>
        </w:rPr>
        <w:t xml:space="preserve"> develop contingency plans and disaster recovery plans to ens</w:t>
      </w:r>
      <w:r>
        <w:rPr>
          <w:i/>
        </w:rPr>
        <w:t>ure the uninte</w:t>
      </w:r>
      <w:r>
        <w:rPr>
          <w:i/>
        </w:rPr>
        <w:t>r</w:t>
      </w:r>
      <w:r>
        <w:rPr>
          <w:i/>
        </w:rPr>
        <w:t>rupted existence of its bus</w:t>
      </w:r>
      <w:r>
        <w:rPr>
          <w:i/>
        </w:rPr>
        <w:t>i</w:t>
      </w:r>
      <w:r>
        <w:rPr>
          <w:i/>
        </w:rPr>
        <w:t>ness functions and continued service to the</w:t>
      </w:r>
      <w:r>
        <w:rPr>
          <w:i/>
          <w:color w:val="FF0000"/>
        </w:rPr>
        <w:t>&lt;Name&gt;</w:t>
      </w:r>
      <w:r>
        <w:rPr>
          <w:i/>
        </w:rPr>
        <w:t xml:space="preserve"> and the public.</w:t>
      </w:r>
    </w:p>
    <w:p w:rsidR="00000000" w:rsidRDefault="00F86738"/>
    <w:p w:rsidR="00000000" w:rsidRDefault="00F86738">
      <w:pPr>
        <w:pStyle w:val="BodyText3"/>
      </w:pPr>
      <w:r>
        <w:t xml:space="preserve">The primary focus of a contingency plan revolves around the protection of the two most important assets of any organization: personnel and data.  </w:t>
      </w:r>
      <w:r>
        <w:t>All facets of a contingency plan should address the protection and safety of personnel and the protection and reco</w:t>
      </w:r>
      <w:r>
        <w:t>v</w:t>
      </w:r>
      <w:r>
        <w:t>ery of data.  The primary objective of this plan is to establish policies and procedures to be used for information systems in the event of a</w:t>
      </w:r>
      <w:r>
        <w:t xml:space="preserve"> contingency to protect and ensure fun</w:t>
      </w:r>
      <w:r>
        <w:t>c</w:t>
      </w:r>
      <w:r>
        <w:t>tioning of those assets.  This includes establishing an operational capability to process pre-designated critical applications, recovering data from off-site backup data sets, and restoring the affected systems to nor</w:t>
      </w:r>
      <w:r>
        <w:t>mal operational status.  The plan seeks to accomplish the following additional objectives:</w:t>
      </w:r>
    </w:p>
    <w:p w:rsidR="00000000" w:rsidRDefault="00F86738"/>
    <w:p w:rsidR="00000000" w:rsidRDefault="00F86738" w:rsidP="00F86738">
      <w:pPr>
        <w:numPr>
          <w:ilvl w:val="0"/>
          <w:numId w:val="5"/>
        </w:numPr>
        <w:rPr>
          <w:i/>
        </w:rPr>
      </w:pPr>
      <w:r>
        <w:rPr>
          <w:i/>
        </w:rPr>
        <w:t>Minimize the number of decisions which must be made during a contingency</w:t>
      </w:r>
    </w:p>
    <w:p w:rsidR="00000000" w:rsidRDefault="00F86738">
      <w:pPr>
        <w:ind w:left="360" w:hanging="360"/>
        <w:rPr>
          <w:i/>
        </w:rPr>
      </w:pPr>
    </w:p>
    <w:p w:rsidR="00000000" w:rsidRDefault="00F86738" w:rsidP="00F86738">
      <w:pPr>
        <w:numPr>
          <w:ilvl w:val="0"/>
          <w:numId w:val="5"/>
        </w:numPr>
        <w:rPr>
          <w:i/>
        </w:rPr>
      </w:pPr>
      <w:r>
        <w:rPr>
          <w:i/>
        </w:rPr>
        <w:t>Identify the resources needed to execute the actions defined by this plan</w:t>
      </w:r>
    </w:p>
    <w:p w:rsidR="00000000" w:rsidRDefault="00F86738">
      <w:pPr>
        <w:ind w:left="360" w:hanging="360"/>
        <w:rPr>
          <w:i/>
        </w:rPr>
      </w:pPr>
    </w:p>
    <w:p w:rsidR="00000000" w:rsidRDefault="00F86738" w:rsidP="00F86738">
      <w:pPr>
        <w:numPr>
          <w:ilvl w:val="0"/>
          <w:numId w:val="5"/>
        </w:numPr>
        <w:rPr>
          <w:i/>
        </w:rPr>
      </w:pPr>
      <w:r>
        <w:rPr>
          <w:i/>
        </w:rPr>
        <w:t>Identify action</w:t>
      </w:r>
      <w:r>
        <w:rPr>
          <w:i/>
        </w:rPr>
        <w:t>s to be undertaken by pre-designated teams</w:t>
      </w:r>
    </w:p>
    <w:p w:rsidR="00000000" w:rsidRDefault="00F86738">
      <w:pPr>
        <w:ind w:left="360" w:hanging="360"/>
        <w:rPr>
          <w:i/>
        </w:rPr>
      </w:pPr>
    </w:p>
    <w:p w:rsidR="00000000" w:rsidRDefault="00F86738" w:rsidP="00F86738">
      <w:pPr>
        <w:numPr>
          <w:ilvl w:val="0"/>
          <w:numId w:val="5"/>
        </w:numPr>
        <w:rPr>
          <w:i/>
        </w:rPr>
      </w:pPr>
      <w:r>
        <w:rPr>
          <w:i/>
        </w:rPr>
        <w:t>Identify critical data in conjunction with customers that will be recovered during the Hot Site phase of recovery operations</w:t>
      </w:r>
    </w:p>
    <w:p w:rsidR="00000000" w:rsidRDefault="00F86738">
      <w:pPr>
        <w:ind w:left="360" w:hanging="360"/>
        <w:rPr>
          <w:i/>
        </w:rPr>
      </w:pPr>
    </w:p>
    <w:p w:rsidR="00000000" w:rsidRDefault="00F86738" w:rsidP="00F86738">
      <w:pPr>
        <w:numPr>
          <w:ilvl w:val="0"/>
          <w:numId w:val="14"/>
        </w:numPr>
        <w:rPr>
          <w:i/>
        </w:rPr>
      </w:pPr>
      <w:r>
        <w:rPr>
          <w:i/>
        </w:rPr>
        <w:t xml:space="preserve">Define the process for testing and maintaining this plan and training for contingency </w:t>
      </w:r>
      <w:r>
        <w:rPr>
          <w:i/>
        </w:rPr>
        <w:t>teams</w:t>
      </w:r>
    </w:p>
    <w:p w:rsidR="00000000" w:rsidRDefault="00F86738"/>
    <w:p w:rsidR="00000000" w:rsidRDefault="00F86738">
      <w:pPr>
        <w:pStyle w:val="Heading2"/>
      </w:pPr>
      <w:bookmarkStart w:id="8" w:name="_Toc520775950"/>
      <w:r>
        <w:t>Organization</w:t>
      </w:r>
      <w:bookmarkEnd w:id="8"/>
    </w:p>
    <w:p w:rsidR="00000000" w:rsidRDefault="00F86738"/>
    <w:p w:rsidR="00000000" w:rsidRDefault="00F86738">
      <w:pPr>
        <w:rPr>
          <w:i/>
        </w:rPr>
      </w:pPr>
      <w:r>
        <w:rPr>
          <w:i/>
        </w:rPr>
        <w:t>In the event of a disaster or other circumstances which bring about the need for conti</w:t>
      </w:r>
      <w:r>
        <w:rPr>
          <w:i/>
        </w:rPr>
        <w:t>n</w:t>
      </w:r>
      <w:r>
        <w:rPr>
          <w:i/>
        </w:rPr>
        <w:t xml:space="preserve">gency operations, the normal organization of the </w:t>
      </w:r>
      <w:r>
        <w:rPr>
          <w:i/>
          <w:color w:val="FF0000"/>
        </w:rPr>
        <w:t>&lt;Facility&gt;</w:t>
      </w:r>
      <w:r>
        <w:rPr>
          <w:i/>
        </w:rPr>
        <w:t xml:space="preserve"> will shift into that of the contingency organization.  The focus of the </w:t>
      </w:r>
      <w:r>
        <w:rPr>
          <w:i/>
          <w:color w:val="FF0000"/>
        </w:rPr>
        <w:t>&lt;Facility/System</w:t>
      </w:r>
      <w:r>
        <w:rPr>
          <w:i/>
          <w:color w:val="FF0000"/>
        </w:rPr>
        <w:t>&gt;</w:t>
      </w:r>
      <w:r>
        <w:rPr>
          <w:i/>
        </w:rPr>
        <w:t xml:space="preserve"> will shift from the current structure and function of “business as usual” to the structure and function of an </w:t>
      </w:r>
      <w:r>
        <w:rPr>
          <w:i/>
          <w:color w:val="FF0000"/>
        </w:rPr>
        <w:t>&lt;Facil</w:t>
      </w:r>
      <w:r>
        <w:rPr>
          <w:i/>
          <w:color w:val="FF0000"/>
        </w:rPr>
        <w:t>i</w:t>
      </w:r>
      <w:r>
        <w:rPr>
          <w:i/>
          <w:color w:val="FF0000"/>
        </w:rPr>
        <w:t>ty/System&gt;</w:t>
      </w:r>
      <w:r>
        <w:rPr>
          <w:i/>
        </w:rPr>
        <w:t xml:space="preserve"> wor</w:t>
      </w:r>
      <w:r>
        <w:rPr>
          <w:i/>
        </w:rPr>
        <w:t>k</w:t>
      </w:r>
      <w:r>
        <w:rPr>
          <w:i/>
        </w:rPr>
        <w:t xml:space="preserve">ing towards the resumption of time-sensitive business operations.  In this plan, the </w:t>
      </w:r>
      <w:r>
        <w:rPr>
          <w:i/>
          <w:color w:val="FF0000"/>
        </w:rPr>
        <w:t xml:space="preserve">&lt;Facility/System’s&gt; </w:t>
      </w:r>
      <w:r>
        <w:rPr>
          <w:i/>
        </w:rPr>
        <w:t>contingency organ</w:t>
      </w:r>
      <w:r>
        <w:rPr>
          <w:i/>
        </w:rPr>
        <w:t>ization will operate through phases of response, resumption, recovery, and restoration.  Each phase involves exercising pr</w:t>
      </w:r>
      <w:r>
        <w:rPr>
          <w:i/>
        </w:rPr>
        <w:t>o</w:t>
      </w:r>
      <w:r>
        <w:rPr>
          <w:i/>
        </w:rPr>
        <w:t>c</w:t>
      </w:r>
      <w:r>
        <w:rPr>
          <w:i/>
        </w:rPr>
        <w:t>e</w:t>
      </w:r>
      <w:r>
        <w:rPr>
          <w:i/>
        </w:rPr>
        <w:t xml:space="preserve">dures of the </w:t>
      </w:r>
      <w:r>
        <w:rPr>
          <w:i/>
          <w:color w:val="FF0000"/>
        </w:rPr>
        <w:t xml:space="preserve">&lt;Facility/System&gt; </w:t>
      </w:r>
      <w:r>
        <w:rPr>
          <w:i/>
        </w:rPr>
        <w:t xml:space="preserve">Contingency Plan and the teams executing those plans.  The teams associated with the plan represent </w:t>
      </w:r>
      <w:r>
        <w:rPr>
          <w:i/>
        </w:rPr>
        <w:t>functions of a department or support fun</w:t>
      </w:r>
      <w:r>
        <w:rPr>
          <w:i/>
        </w:rPr>
        <w:t>c</w:t>
      </w:r>
      <w:r>
        <w:rPr>
          <w:i/>
        </w:rPr>
        <w:t xml:space="preserve">tions developed to respond, resume, recover, or restore operations or facilities of the </w:t>
      </w:r>
      <w:r>
        <w:rPr>
          <w:i/>
          <w:color w:val="FF0000"/>
        </w:rPr>
        <w:t xml:space="preserve">&lt;Facility/System&gt; </w:t>
      </w:r>
      <w:r>
        <w:rPr>
          <w:i/>
        </w:rPr>
        <w:t>and its affected systems.  Each of the teams is comprised of individ</w:t>
      </w:r>
      <w:r>
        <w:rPr>
          <w:i/>
        </w:rPr>
        <w:t>u</w:t>
      </w:r>
      <w:r>
        <w:rPr>
          <w:i/>
        </w:rPr>
        <w:t>als with specific responsibil</w:t>
      </w:r>
      <w:r>
        <w:rPr>
          <w:i/>
        </w:rPr>
        <w:t>i</w:t>
      </w:r>
      <w:r>
        <w:rPr>
          <w:i/>
        </w:rPr>
        <w:t>ties or ta</w:t>
      </w:r>
      <w:r>
        <w:rPr>
          <w:i/>
        </w:rPr>
        <w:t>sks, which must be completed to fully execute the plan.  Pr</w:t>
      </w:r>
      <w:r>
        <w:rPr>
          <w:i/>
        </w:rPr>
        <w:t>i</w:t>
      </w:r>
      <w:r>
        <w:rPr>
          <w:i/>
        </w:rPr>
        <w:t xml:space="preserve">mary and alternate team leaders, who are responsible to the plan owner, lead each team.  </w:t>
      </w:r>
    </w:p>
    <w:p w:rsidR="00000000" w:rsidRDefault="00F86738"/>
    <w:p w:rsidR="00000000" w:rsidRDefault="00F86738">
      <w:pPr>
        <w:rPr>
          <w:i/>
          <w:color w:val="FF0000"/>
        </w:rPr>
      </w:pPr>
      <w:r>
        <w:rPr>
          <w:i/>
        </w:rPr>
        <w:t xml:space="preserve">Each team becomes a sub-unit of the </w:t>
      </w:r>
      <w:r>
        <w:rPr>
          <w:i/>
          <w:color w:val="FF0000"/>
        </w:rPr>
        <w:t>&lt;Facility’s&gt;</w:t>
      </w:r>
      <w:r>
        <w:rPr>
          <w:i/>
        </w:rPr>
        <w:t xml:space="preserve"> contingency organization.  Coordin</w:t>
      </w:r>
      <w:r>
        <w:rPr>
          <w:i/>
        </w:rPr>
        <w:t>a</w:t>
      </w:r>
      <w:r>
        <w:rPr>
          <w:i/>
        </w:rPr>
        <w:t>tion teams may be sin</w:t>
      </w:r>
      <w:r>
        <w:rPr>
          <w:i/>
        </w:rPr>
        <w:t xml:space="preserve">gular for the </w:t>
      </w:r>
      <w:r>
        <w:rPr>
          <w:i/>
          <w:color w:val="FF0000"/>
        </w:rPr>
        <w:t>&lt;Facility&gt;</w:t>
      </w:r>
      <w:r>
        <w:rPr>
          <w:i/>
        </w:rPr>
        <w:t>, whereas technical teams will likely be sy</w:t>
      </w:r>
      <w:r>
        <w:rPr>
          <w:i/>
        </w:rPr>
        <w:t>s</w:t>
      </w:r>
      <w:r>
        <w:rPr>
          <w:i/>
        </w:rPr>
        <w:t xml:space="preserve">tem specific.  Figure 3-1, Contingency Planning Organizational Chart, shows the base organizational structure.  The teams are structured to provide dedicated, focused support in the areas </w:t>
      </w:r>
      <w:r>
        <w:rPr>
          <w:i/>
        </w:rPr>
        <w:t>of their particular experience and expertise for specific response, resumption and recovery tasks, responsibilities, and objectives.  A high degree of interaction among all teams will be required to execute the corporate plan.  Each team’s eventual goal is</w:t>
      </w:r>
      <w:r>
        <w:rPr>
          <w:i/>
        </w:rPr>
        <w:t xml:space="preserve"> the resumption/recovery and the return to stable and normal business operations and technology environments.  Status and progress updates will be reported by each team leader to the plan owner.  Close coordination must be maintained with </w:t>
      </w:r>
      <w:r>
        <w:rPr>
          <w:i/>
          <w:color w:val="FF0000"/>
        </w:rPr>
        <w:t>&lt;system&gt;</w:t>
      </w:r>
      <w:r>
        <w:rPr>
          <w:i/>
        </w:rPr>
        <w:t xml:space="preserve"> and </w:t>
      </w:r>
      <w:r>
        <w:rPr>
          <w:i/>
          <w:color w:val="FF0000"/>
        </w:rPr>
        <w:t>&lt;Nam</w:t>
      </w:r>
      <w:r>
        <w:rPr>
          <w:i/>
          <w:color w:val="FF0000"/>
        </w:rPr>
        <w:t>e&gt;</w:t>
      </w:r>
      <w:r>
        <w:rPr>
          <w:i/>
        </w:rPr>
        <w:t xml:space="preserve"> management and each of the teams throughout the resumption and recovery oper</w:t>
      </w:r>
      <w:r>
        <w:rPr>
          <w:i/>
        </w:rPr>
        <w:t>a</w:t>
      </w:r>
      <w:r>
        <w:rPr>
          <w:i/>
        </w:rPr>
        <w:t>tions.</w:t>
      </w:r>
    </w:p>
    <w:p w:rsidR="00000000" w:rsidRDefault="00F86738">
      <w:pPr>
        <w:rPr>
          <w:i/>
        </w:rPr>
      </w:pPr>
    </w:p>
    <w:p w:rsidR="00000000" w:rsidRDefault="00F86738">
      <w:pPr>
        <w:rPr>
          <w:i/>
        </w:rPr>
      </w:pPr>
      <w:r>
        <w:rPr>
          <w:i/>
        </w:rPr>
        <w:t xml:space="preserve">The </w:t>
      </w:r>
      <w:r>
        <w:rPr>
          <w:i/>
          <w:color w:val="FF0000"/>
        </w:rPr>
        <w:t>&lt;Facility/System&gt;</w:t>
      </w:r>
      <w:r>
        <w:rPr>
          <w:i/>
        </w:rPr>
        <w:t xml:space="preserve"> contingency organization’s primary duties are:</w:t>
      </w:r>
    </w:p>
    <w:p w:rsidR="00000000" w:rsidRDefault="00F86738">
      <w:pPr>
        <w:ind w:left="360"/>
        <w:rPr>
          <w:i/>
        </w:rPr>
      </w:pPr>
    </w:p>
    <w:p w:rsidR="00000000" w:rsidRDefault="00F86738" w:rsidP="00F86738">
      <w:pPr>
        <w:numPr>
          <w:ilvl w:val="0"/>
          <w:numId w:val="14"/>
        </w:numPr>
        <w:ind w:left="720"/>
        <w:rPr>
          <w:i/>
        </w:rPr>
      </w:pPr>
      <w:r>
        <w:rPr>
          <w:i/>
        </w:rPr>
        <w:t>To protect employees and information assets until normal business operations are resumed.</w:t>
      </w:r>
    </w:p>
    <w:p w:rsidR="00000000" w:rsidRDefault="00F86738">
      <w:pPr>
        <w:ind w:left="360"/>
        <w:rPr>
          <w:i/>
        </w:rPr>
      </w:pPr>
    </w:p>
    <w:p w:rsidR="00000000" w:rsidRDefault="00F86738" w:rsidP="00F86738">
      <w:pPr>
        <w:numPr>
          <w:ilvl w:val="0"/>
          <w:numId w:val="14"/>
        </w:numPr>
        <w:ind w:left="720"/>
        <w:rPr>
          <w:i/>
        </w:rPr>
      </w:pPr>
      <w:proofErr w:type="gramStart"/>
      <w:r>
        <w:rPr>
          <w:i/>
        </w:rPr>
        <w:t>To ensu</w:t>
      </w:r>
      <w:r>
        <w:rPr>
          <w:i/>
        </w:rPr>
        <w:t>re that a viable capability exists to respond to an incident.</w:t>
      </w:r>
      <w:proofErr w:type="gramEnd"/>
    </w:p>
    <w:p w:rsidR="00000000" w:rsidRDefault="00F86738">
      <w:pPr>
        <w:ind w:left="360"/>
        <w:rPr>
          <w:i/>
        </w:rPr>
      </w:pPr>
    </w:p>
    <w:p w:rsidR="00000000" w:rsidRDefault="00F86738" w:rsidP="00F86738">
      <w:pPr>
        <w:numPr>
          <w:ilvl w:val="0"/>
          <w:numId w:val="14"/>
        </w:numPr>
        <w:ind w:left="720"/>
        <w:rPr>
          <w:i/>
        </w:rPr>
      </w:pPr>
      <w:proofErr w:type="gramStart"/>
      <w:r>
        <w:rPr>
          <w:i/>
        </w:rPr>
        <w:t>To manage all response, resumption, recovery, and restoration activities.</w:t>
      </w:r>
      <w:proofErr w:type="gramEnd"/>
    </w:p>
    <w:p w:rsidR="00000000" w:rsidRDefault="00F86738">
      <w:pPr>
        <w:ind w:left="360"/>
        <w:rPr>
          <w:i/>
        </w:rPr>
      </w:pPr>
    </w:p>
    <w:p w:rsidR="00000000" w:rsidRDefault="00F86738" w:rsidP="00F86738">
      <w:pPr>
        <w:numPr>
          <w:ilvl w:val="0"/>
          <w:numId w:val="14"/>
        </w:numPr>
        <w:ind w:left="720"/>
        <w:rPr>
          <w:i/>
        </w:rPr>
      </w:pPr>
      <w:proofErr w:type="gramStart"/>
      <w:r>
        <w:rPr>
          <w:i/>
        </w:rPr>
        <w:t>To support and communicate with employees, system administrators, security o</w:t>
      </w:r>
      <w:r>
        <w:rPr>
          <w:i/>
        </w:rPr>
        <w:t>f</w:t>
      </w:r>
      <w:r>
        <w:rPr>
          <w:i/>
        </w:rPr>
        <w:t>ficers, and managers.</w:t>
      </w:r>
      <w:proofErr w:type="gramEnd"/>
    </w:p>
    <w:p w:rsidR="00000000" w:rsidRDefault="00F86738">
      <w:pPr>
        <w:ind w:left="360"/>
        <w:rPr>
          <w:i/>
        </w:rPr>
      </w:pPr>
    </w:p>
    <w:p w:rsidR="00000000" w:rsidRDefault="00F86738" w:rsidP="00F86738">
      <w:pPr>
        <w:numPr>
          <w:ilvl w:val="0"/>
          <w:numId w:val="14"/>
        </w:numPr>
        <w:ind w:left="720"/>
        <w:rPr>
          <w:i/>
        </w:rPr>
      </w:pPr>
      <w:proofErr w:type="gramStart"/>
      <w:r>
        <w:rPr>
          <w:i/>
        </w:rPr>
        <w:t>To accomplish rapi</w:t>
      </w:r>
      <w:r>
        <w:rPr>
          <w:i/>
        </w:rPr>
        <w:t>d and efficient resumption of time-sensitive business oper</w:t>
      </w:r>
      <w:r>
        <w:rPr>
          <w:i/>
        </w:rPr>
        <w:t>a</w:t>
      </w:r>
      <w:r>
        <w:rPr>
          <w:i/>
        </w:rPr>
        <w:t>tions, technology, and functional support areas.</w:t>
      </w:r>
      <w:proofErr w:type="gramEnd"/>
    </w:p>
    <w:p w:rsidR="00000000" w:rsidRDefault="00F86738">
      <w:pPr>
        <w:ind w:left="360"/>
        <w:rPr>
          <w:i/>
        </w:rPr>
      </w:pPr>
    </w:p>
    <w:p w:rsidR="00000000" w:rsidRDefault="00F86738" w:rsidP="00F86738">
      <w:pPr>
        <w:numPr>
          <w:ilvl w:val="0"/>
          <w:numId w:val="14"/>
        </w:numPr>
        <w:ind w:left="720"/>
        <w:rPr>
          <w:i/>
        </w:rPr>
      </w:pPr>
      <w:r>
        <w:rPr>
          <w:i/>
        </w:rPr>
        <w:t>To ensure regulatory requirements are satisfied.</w:t>
      </w:r>
    </w:p>
    <w:p w:rsidR="00000000" w:rsidRDefault="00F86738">
      <w:pPr>
        <w:ind w:left="360"/>
        <w:rPr>
          <w:i/>
        </w:rPr>
      </w:pPr>
    </w:p>
    <w:p w:rsidR="00000000" w:rsidRDefault="00F86738" w:rsidP="00F86738">
      <w:pPr>
        <w:numPr>
          <w:ilvl w:val="0"/>
          <w:numId w:val="14"/>
        </w:numPr>
        <w:ind w:left="720"/>
        <w:rPr>
          <w:i/>
        </w:rPr>
      </w:pPr>
      <w:r>
        <w:rPr>
          <w:i/>
        </w:rPr>
        <w:t>To exercise resumption and recovery expenditure decisions.</w:t>
      </w:r>
    </w:p>
    <w:p w:rsidR="00000000" w:rsidRDefault="00F86738">
      <w:pPr>
        <w:ind w:left="360"/>
        <w:rPr>
          <w:i/>
        </w:rPr>
      </w:pPr>
    </w:p>
    <w:p w:rsidR="00000000" w:rsidRDefault="00F86738" w:rsidP="00F86738">
      <w:pPr>
        <w:numPr>
          <w:ilvl w:val="0"/>
          <w:numId w:val="14"/>
        </w:numPr>
        <w:ind w:left="720"/>
        <w:rPr>
          <w:i/>
        </w:rPr>
      </w:pPr>
      <w:proofErr w:type="gramStart"/>
      <w:r>
        <w:rPr>
          <w:i/>
        </w:rPr>
        <w:t>To streamline the reporting of resump</w:t>
      </w:r>
      <w:r>
        <w:rPr>
          <w:i/>
        </w:rPr>
        <w:t>tion and recovery progress between the teams and management of each system.</w:t>
      </w:r>
      <w:proofErr w:type="gramEnd"/>
    </w:p>
    <w:p w:rsidR="00000000" w:rsidRDefault="00F86738">
      <w:pPr>
        <w:rPr>
          <w:i/>
        </w:rPr>
      </w:pPr>
    </w:p>
    <w:p w:rsidR="00000000" w:rsidRDefault="00F86738">
      <w:pPr>
        <w:sectPr w:rsidR="00000000">
          <w:pgSz w:w="12240" w:h="15840"/>
          <w:pgMar w:top="1440" w:right="1800" w:bottom="1440" w:left="1800" w:header="720" w:footer="720" w:gutter="0"/>
          <w:pgNumType w:start="1"/>
          <w:cols w:space="720"/>
        </w:sectPr>
      </w:pPr>
    </w:p>
    <w:p w:rsidR="00000000" w:rsidRDefault="00F86738">
      <w:pPr>
        <w:widowControl w:val="0"/>
        <w:jc w:val="center"/>
      </w:pPr>
    </w:p>
    <w:p w:rsidR="00000000" w:rsidRDefault="00F86738">
      <w:pPr>
        <w:widowControl w:val="0"/>
        <w:jc w:val="center"/>
      </w:pPr>
      <w:r>
        <w:rPr>
          <w:noProof/>
          <w:sz w:val="20"/>
        </w:rPr>
        <w:pict>
          <v:group id="_x0000_s2102" style="position:absolute;left:0;text-align:left;margin-left:-4.95pt;margin-top:13.4pt;width:675pt;height:315pt;z-index:251657728" coordorigin="1341,2164" coordsize="13500,6300" o:allowincell="f">
            <v:line id="_x0000_s2058" style="position:absolute" from="7821,2884" to="7821,3244" o:regroupid="1"/>
            <v:group id="_x0000_s2100" style="position:absolute;left:1341;top:2164;width:13500;height:6300" coordorigin="1341,2164" coordsize="13500,6300" o:regroupid="1">
              <v:shapetype id="_x0000_t109" coordsize="21600,21600" o:spt="109" path="m,l,21600r21600,l21600,xe">
                <v:stroke joinstyle="miter"/>
                <v:path gradientshapeok="t" o:connecttype="rect"/>
              </v:shapetype>
              <v:shape id="_x0000_s2060" type="#_x0000_t109" style="position:absolute;left:10341;top:3604;width:2340;height:720" o:regroupid="2">
                <v:textbox style="mso-next-textbox:#_x0000_s2060">
                  <w:txbxContent>
                    <w:p w:rsidR="00000000" w:rsidRDefault="00F86738">
                      <w:pPr>
                        <w:jc w:val="center"/>
                        <w:rPr>
                          <w:sz w:val="20"/>
                        </w:rPr>
                      </w:pPr>
                      <w:r>
                        <w:rPr>
                          <w:sz w:val="20"/>
                        </w:rPr>
                        <w:t>Off-Site Storage Team</w:t>
                      </w:r>
                    </w:p>
                  </w:txbxContent>
                </v:textbox>
              </v:shape>
              <v:shape id="_x0000_s2061" type="#_x0000_t109" style="position:absolute;left:12861;top:3604;width:1980;height:720" o:regroupid="2">
                <v:textbox style="mso-next-textbox:#_x0000_s2061">
                  <w:txbxContent>
                    <w:p w:rsidR="00000000" w:rsidRDefault="00F86738">
                      <w:pPr>
                        <w:jc w:val="center"/>
                        <w:rPr>
                          <w:sz w:val="20"/>
                        </w:rPr>
                      </w:pPr>
                      <w:r>
                        <w:rPr>
                          <w:sz w:val="20"/>
                        </w:rPr>
                        <w:t>Procurement Team</w:t>
                      </w:r>
                    </w:p>
                  </w:txbxContent>
                </v:textbox>
              </v:shape>
              <v:group id="_x0000_s2099" style="position:absolute;left:1341;top:2164;width:12420;height:6300" coordorigin="1341,2164" coordsize="12420,6300" o:regroupid="2">
                <v:shape id="_x0000_s2063" type="#_x0000_t109" style="position:absolute;left:5661;top:3604;width:2160;height:720" o:regroupid="3">
                  <v:textbox style="mso-next-textbox:#_x0000_s2063">
                    <w:txbxContent>
                      <w:p w:rsidR="00000000" w:rsidRDefault="00F86738">
                        <w:pPr>
                          <w:jc w:val="center"/>
                          <w:rPr>
                            <w:sz w:val="20"/>
                          </w:rPr>
                        </w:pPr>
                        <w:r>
                          <w:rPr>
                            <w:sz w:val="20"/>
                          </w:rPr>
                          <w:t>System Contingency Coordinator</w:t>
                        </w:r>
                      </w:p>
                    </w:txbxContent>
                  </v:textbox>
                </v:shape>
                <v:group id="_x0000_s2098" style="position:absolute;left:1341;top:2164;width:12420;height:6300" coordorigin="1341,2164" coordsize="12420,6300" o:regroupid="3">
                  <v:shape id="_x0000_s2065" type="#_x0000_t109" style="position:absolute;left:4221;top:7564;width:1800;height:900" o:regroupid="4">
                    <v:textbox style="mso-next-textbox:#_x0000_s2065">
                      <w:txbxContent>
                        <w:p w:rsidR="00000000" w:rsidRDefault="00F86738">
                          <w:pPr>
                            <w:jc w:val="center"/>
                            <w:rPr>
                              <w:sz w:val="20"/>
                            </w:rPr>
                          </w:pPr>
                          <w:r>
                            <w:rPr>
                              <w:sz w:val="20"/>
                            </w:rPr>
                            <w:t>System Software Team</w:t>
                          </w:r>
                        </w:p>
                      </w:txbxContent>
                    </v:textbox>
                  </v:shape>
                  <v:shape id="_x0000_s2066" type="#_x0000_t109" style="position:absolute;left:7281;top:7564;width:1800;height:900" o:regroupid="4">
                    <v:textbox style="mso-next-textbox:#_x0000_s2066">
                      <w:txbxContent>
                        <w:p w:rsidR="00000000" w:rsidRDefault="00F86738">
                          <w:pPr>
                            <w:jc w:val="center"/>
                            <w:rPr>
                              <w:sz w:val="20"/>
                            </w:rPr>
                          </w:pPr>
                          <w:r>
                            <w:rPr>
                              <w:sz w:val="20"/>
                            </w:rPr>
                            <w:t>User Assistance Team</w:t>
                          </w:r>
                        </w:p>
                      </w:txbxContent>
                    </v:textbox>
                  </v:shape>
                  <v:line id="_x0000_s2067" style="position:absolute" from="6021,8104" to="7281,8104" o:regroupid="4"/>
                  <v:group id="_x0000_s2097" style="position:absolute;left:1341;top:2164;width:12420;height:5940" coordorigin="1341,2164" coordsize="12420,5940" o:regroupid="4">
                    <v:shape id="_x0000_s2071" type="#_x0000_t109" style="position:absolute;left:7281;top:6304;width:1800;height:900" o:regroupid="5">
                      <v:textbox style="mso-next-textbox:#_x0000_s2071">
                        <w:txbxContent>
                          <w:p w:rsidR="00000000" w:rsidRDefault="00F86738">
                            <w:pPr>
                              <w:jc w:val="center"/>
                              <w:rPr>
                                <w:sz w:val="20"/>
                              </w:rPr>
                            </w:pPr>
                            <w:r>
                              <w:rPr>
                                <w:sz w:val="20"/>
                              </w:rPr>
                              <w:t>Data Entry &amp; Control Team</w:t>
                            </w:r>
                          </w:p>
                        </w:txbxContent>
                      </v:textbox>
                    </v:shape>
                    <v:shape id="_x0000_s2072" type="#_x0000_t109" style="position:absolute;left:4221;top:6304;width:1800;height:900" o:regroupid="5">
                      <v:textbox style="mso-next-textbox:#_x0000_s2072">
                        <w:txbxContent>
                          <w:p w:rsidR="00000000" w:rsidRDefault="00F86738">
                            <w:pPr>
                              <w:jc w:val="center"/>
                              <w:rPr>
                                <w:sz w:val="20"/>
                              </w:rPr>
                            </w:pPr>
                            <w:r>
                              <w:rPr>
                                <w:sz w:val="20"/>
                              </w:rPr>
                              <w:t>Configuration Mana</w:t>
                            </w:r>
                            <w:r>
                              <w:rPr>
                                <w:sz w:val="20"/>
                              </w:rPr>
                              <w:t>gement Team</w:t>
                            </w:r>
                          </w:p>
                        </w:txbxContent>
                      </v:textbox>
                    </v:shape>
                    <v:shape id="_x0000_s2073" type="#_x0000_t109" style="position:absolute;left:4221;top:5044;width:1800;height:900" o:regroupid="5">
                      <v:textbox style="mso-next-textbox:#_x0000_s2073">
                        <w:txbxContent>
                          <w:p w:rsidR="00000000" w:rsidRDefault="00F86738">
                            <w:pPr>
                              <w:jc w:val="center"/>
                              <w:rPr>
                                <w:sz w:val="20"/>
                              </w:rPr>
                            </w:pPr>
                            <w:r>
                              <w:rPr>
                                <w:sz w:val="20"/>
                              </w:rPr>
                              <w:t>Operations Team</w:t>
                            </w:r>
                          </w:p>
                        </w:txbxContent>
                      </v:textbox>
                    </v:shape>
                    <v:shape id="_x0000_s2074" type="#_x0000_t109" style="position:absolute;left:7281;top:5044;width:1800;height:900" o:regroupid="5">
                      <v:textbox style="mso-next-textbox:#_x0000_s2074">
                        <w:txbxContent>
                          <w:p w:rsidR="00000000" w:rsidRDefault="00F86738">
                            <w:pPr>
                              <w:jc w:val="center"/>
                              <w:rPr>
                                <w:sz w:val="20"/>
                              </w:rPr>
                            </w:pPr>
                            <w:r>
                              <w:rPr>
                                <w:sz w:val="20"/>
                              </w:rPr>
                              <w:t>Communications Team</w:t>
                            </w:r>
                          </w:p>
                        </w:txbxContent>
                      </v:textbox>
                    </v:shape>
                    <v:line id="_x0000_s2075" style="position:absolute;flip:y" from="2421,3244" to="2421,3604" o:regroupid="5"/>
                    <v:line id="_x0000_s2076" style="position:absolute;flip:y" from="4581,3244" to="4581,3604" o:regroupid="5"/>
                    <v:line id="_x0000_s2077" style="position:absolute;flip:y" from="6921,3244" to="6921,3604" o:regroupid="5"/>
                    <v:line id="_x0000_s2078" style="position:absolute;flip:y" from="8901,3244" to="8901,3604" o:regroupid="5"/>
                    <v:line id="_x0000_s2079" style="position:absolute;flip:y" from="11421,3244" to="11421,3604" o:regroupid="5"/>
                    <v:line id="_x0000_s2080" style="position:absolute;flip:y" from="13761,3244" to="13761,3604" o:regroupid="5"/>
                    <v:line id="_x0000_s2081" style="position:absolute" from="6741,4324" to="6741,8104" o:regroupid="5"/>
                    <v:line id="_x0000_s2082" style="position:absolute" from="6021,6664" to="7281,6664" o:regroupid="5"/>
                    <v:line id="_x0000_s2083" style="position:absolute" from="6021,5404" to="7281,5404" o:regroupid="5"/>
                    <v:group id="_x0000_s2084" style="position:absolute;left:1341;top:2164;width:12420;height:2160" coordorigin="1440,2520" coordsize="12420,2160" o:regroupid="5">
                      <v:shape id="_x0000_s2085" type="#_x0000_t109" style="position:absolute;left:6840;top:2520;width:2340;height:720">
                        <v:textbox style="mso-next-textbox:#_x0000_s2085">
                          <w:txbxContent>
                            <w:p w:rsidR="00000000" w:rsidRDefault="00F86738">
                              <w:pPr>
                                <w:jc w:val="center"/>
                              </w:pPr>
                              <w:r>
                                <w:t>Contingency Plan Coordinator</w:t>
                              </w:r>
                            </w:p>
                          </w:txbxContent>
                        </v:textbox>
                      </v:shape>
                      <v:shape id="_x0000_s2086" type="#_x0000_t109" style="position:absolute;left:8100;top:3960;width:2160;height:720">
                        <v:textbox style="mso-next-textbox:#_x0000_s2086">
                          <w:txbxContent>
                            <w:p w:rsidR="00000000" w:rsidRDefault="00F86738">
                              <w:pPr>
                                <w:jc w:val="center"/>
                                <w:rPr>
                                  <w:sz w:val="20"/>
                                </w:rPr>
                              </w:pPr>
                              <w:r>
                                <w:rPr>
                                  <w:sz w:val="20"/>
                                </w:rPr>
                                <w:t>Facilities Team</w:t>
                              </w:r>
                            </w:p>
                          </w:txbxContent>
                        </v:textbox>
                      </v:shape>
                      <v:group id="_x0000_s2087" style="position:absolute;left:1440;top:3600;width:12420;height:1080" coordorigin="1440,3600" coordsize="12420,1080">
                        <v:shape id="_x0000_s2088" type="#_x0000_t109" style="position:absolute;left:1440;top:3960;width:1980;height:720">
                          <v:textbox style="mso-next-textbox:#_x0000_s2088">
                            <w:txbxContent>
                              <w:p w:rsidR="00000000" w:rsidRDefault="00F86738">
                                <w:pPr>
                                  <w:jc w:val="center"/>
                                  <w:rPr>
                                    <w:sz w:val="20"/>
                                  </w:rPr>
                                </w:pPr>
                                <w:r>
                                  <w:rPr>
                                    <w:sz w:val="20"/>
                                  </w:rPr>
                                  <w:t>Damage Assessment Team</w:t>
                                </w:r>
                              </w:p>
                            </w:txbxContent>
                          </v:textbox>
                        </v:shape>
                        <v:shape id="_x0000_s2089" type="#_x0000_t109" style="position:absolute;left:3600;top:3960;width:1980;height:720">
                          <v:textbox style="mso-next-textbox:#_x0000_s2089">
                            <w:txbxContent>
                              <w:p w:rsidR="00000000" w:rsidRDefault="00F86738">
                                <w:pPr>
                                  <w:jc w:val="center"/>
                                  <w:rPr>
                                    <w:sz w:val="20"/>
                                  </w:rPr>
                                </w:pPr>
                                <w:r>
                                  <w:rPr>
                                    <w:sz w:val="20"/>
                                  </w:rPr>
                                  <w:t>Administrative Management Team</w:t>
                                </w:r>
                              </w:p>
                            </w:txbxContent>
                          </v:textbox>
                        </v:shape>
                        <v:line id="_x0000_s2090" style="position:absolute" from="2520,3600" to="13860,3600"/>
                      </v:group>
                      <v:shape id="_x0000_s2091" type="#_x0000_t109" style="position:absolute;left:9900;top:2520;width:1980;height:720">
                        <v:textbox style="mso-next-textbox:#_x0000_s2091">
                          <w:txbxContent>
                            <w:p w:rsidR="00000000" w:rsidRDefault="00F86738">
                              <w:pPr>
                                <w:jc w:val="center"/>
                                <w:rPr>
                                  <w:sz w:val="20"/>
                                </w:rPr>
                              </w:pPr>
                              <w:r>
                                <w:rPr>
                                  <w:sz w:val="20"/>
                                </w:rPr>
                                <w:t>Internal Audit Team</w:t>
                              </w:r>
                            </w:p>
                          </w:txbxContent>
                        </v:textbox>
                      </v:shape>
                    </v:group>
                  </v:group>
                </v:group>
                <v:line id="_x0000_s2092" style="position:absolute" from="9081,2524" to="9801,2524" o:regroupid="3"/>
              </v:group>
            </v:group>
          </v:group>
        </w:pict>
      </w:r>
    </w:p>
    <w:p w:rsidR="00000000" w:rsidRDefault="00F86738">
      <w:pPr>
        <w:widowControl w:val="0"/>
        <w:jc w:val="center"/>
      </w:pPr>
    </w:p>
    <w:p w:rsidR="00000000" w:rsidRDefault="00F86738">
      <w:pPr>
        <w:widowControl w:val="0"/>
        <w:jc w:val="center"/>
      </w:pPr>
    </w:p>
    <w:p w:rsidR="00000000" w:rsidRDefault="00F86738">
      <w:pPr>
        <w:widowControl w:val="0"/>
        <w:jc w:val="center"/>
      </w:pPr>
    </w:p>
    <w:p w:rsidR="00000000" w:rsidRDefault="00F86738">
      <w:pPr>
        <w:widowControl w:val="0"/>
        <w:jc w:val="center"/>
      </w:pPr>
    </w:p>
    <w:p w:rsidR="00000000" w:rsidRDefault="00F86738">
      <w:pPr>
        <w:widowControl w:val="0"/>
        <w:jc w:val="center"/>
      </w:pPr>
    </w:p>
    <w:p w:rsidR="00000000" w:rsidRDefault="00F86738">
      <w:pPr>
        <w:widowControl w:val="0"/>
        <w:jc w:val="center"/>
      </w:pPr>
    </w:p>
    <w:p w:rsidR="00000000" w:rsidRDefault="00F86738">
      <w:pPr>
        <w:widowControl w:val="0"/>
        <w:jc w:val="center"/>
      </w:pPr>
    </w:p>
    <w:p w:rsidR="00000000" w:rsidRDefault="00F86738">
      <w:pPr>
        <w:widowControl w:val="0"/>
        <w:jc w:val="center"/>
      </w:pPr>
    </w:p>
    <w:p w:rsidR="00000000" w:rsidRDefault="00F86738">
      <w:pPr>
        <w:widowControl w:val="0"/>
        <w:jc w:val="center"/>
      </w:pPr>
    </w:p>
    <w:p w:rsidR="00000000" w:rsidRDefault="00F86738">
      <w:pPr>
        <w:widowControl w:val="0"/>
        <w:jc w:val="center"/>
      </w:pPr>
    </w:p>
    <w:p w:rsidR="00000000" w:rsidRDefault="00F86738">
      <w:pPr>
        <w:widowControl w:val="0"/>
        <w:jc w:val="center"/>
      </w:pPr>
    </w:p>
    <w:p w:rsidR="00000000" w:rsidRDefault="00F86738">
      <w:pPr>
        <w:widowControl w:val="0"/>
        <w:jc w:val="center"/>
      </w:pPr>
    </w:p>
    <w:p w:rsidR="00000000" w:rsidRDefault="00F86738">
      <w:pPr>
        <w:widowControl w:val="0"/>
        <w:jc w:val="center"/>
      </w:pPr>
    </w:p>
    <w:p w:rsidR="00000000" w:rsidRDefault="00F86738">
      <w:pPr>
        <w:widowControl w:val="0"/>
        <w:jc w:val="center"/>
      </w:pPr>
    </w:p>
    <w:p w:rsidR="00000000" w:rsidRDefault="00F86738">
      <w:pPr>
        <w:widowControl w:val="0"/>
        <w:jc w:val="center"/>
      </w:pPr>
    </w:p>
    <w:p w:rsidR="00000000" w:rsidRDefault="00F86738">
      <w:pPr>
        <w:widowControl w:val="0"/>
        <w:jc w:val="center"/>
      </w:pPr>
    </w:p>
    <w:p w:rsidR="00000000" w:rsidRDefault="00F86738">
      <w:pPr>
        <w:widowControl w:val="0"/>
        <w:jc w:val="center"/>
      </w:pPr>
    </w:p>
    <w:p w:rsidR="00000000" w:rsidRDefault="00F86738">
      <w:pPr>
        <w:widowControl w:val="0"/>
        <w:jc w:val="center"/>
      </w:pPr>
    </w:p>
    <w:p w:rsidR="00000000" w:rsidRDefault="00F86738">
      <w:pPr>
        <w:widowControl w:val="0"/>
        <w:jc w:val="center"/>
      </w:pPr>
    </w:p>
    <w:p w:rsidR="00000000" w:rsidRDefault="00F86738">
      <w:pPr>
        <w:widowControl w:val="0"/>
        <w:jc w:val="center"/>
      </w:pPr>
    </w:p>
    <w:p w:rsidR="00000000" w:rsidRDefault="00F86738">
      <w:pPr>
        <w:widowControl w:val="0"/>
        <w:jc w:val="center"/>
      </w:pPr>
    </w:p>
    <w:p w:rsidR="00000000" w:rsidRDefault="00F86738">
      <w:pPr>
        <w:widowControl w:val="0"/>
        <w:jc w:val="center"/>
      </w:pPr>
    </w:p>
    <w:p w:rsidR="00000000" w:rsidRDefault="00F86738">
      <w:pPr>
        <w:widowControl w:val="0"/>
        <w:jc w:val="center"/>
      </w:pPr>
    </w:p>
    <w:p w:rsidR="00000000" w:rsidRDefault="00F86738">
      <w:pPr>
        <w:widowControl w:val="0"/>
        <w:jc w:val="center"/>
      </w:pPr>
    </w:p>
    <w:p w:rsidR="00000000" w:rsidRDefault="00F86738">
      <w:pPr>
        <w:widowControl w:val="0"/>
        <w:jc w:val="center"/>
      </w:pPr>
    </w:p>
    <w:p w:rsidR="00000000" w:rsidRDefault="00F86738">
      <w:pPr>
        <w:widowControl w:val="0"/>
        <w:jc w:val="center"/>
      </w:pPr>
    </w:p>
    <w:p w:rsidR="00000000" w:rsidRDefault="00F86738">
      <w:pPr>
        <w:widowControl w:val="0"/>
        <w:jc w:val="center"/>
      </w:pPr>
    </w:p>
    <w:p w:rsidR="00000000" w:rsidRDefault="00F86738">
      <w:pPr>
        <w:widowControl w:val="0"/>
        <w:jc w:val="center"/>
      </w:pPr>
    </w:p>
    <w:p w:rsidR="00000000" w:rsidRDefault="00F86738">
      <w:pPr>
        <w:widowControl w:val="0"/>
        <w:numPr>
          <w:ins w:id="9" w:author="Unknown"/>
        </w:numPr>
        <w:jc w:val="center"/>
      </w:pPr>
      <w:r>
        <w:rPr>
          <w:b/>
        </w:rPr>
        <w:t>Figure 3-</w:t>
      </w:r>
      <w:proofErr w:type="gramStart"/>
      <w:r>
        <w:rPr>
          <w:b/>
        </w:rPr>
        <w:t>1  Contingency</w:t>
      </w:r>
      <w:proofErr w:type="gramEnd"/>
      <w:r>
        <w:rPr>
          <w:b/>
        </w:rPr>
        <w:t xml:space="preserve"> Planning Organizational Chart</w:t>
      </w:r>
    </w:p>
    <w:p w:rsidR="00000000" w:rsidRDefault="00F86738">
      <w:pPr>
        <w:sectPr w:rsidR="00000000">
          <w:headerReference w:type="even" r:id="rId12"/>
          <w:footerReference w:type="default" r:id="rId13"/>
          <w:pgSz w:w="15840" w:h="12240" w:orient="landscape" w:code="1"/>
          <w:pgMar w:top="1800" w:right="1440" w:bottom="1800" w:left="1440" w:header="720" w:footer="720" w:gutter="0"/>
          <w:cols w:space="720"/>
          <w:vAlign w:val="center"/>
        </w:sectPr>
      </w:pPr>
    </w:p>
    <w:p w:rsidR="00000000" w:rsidRDefault="00F86738"/>
    <w:p w:rsidR="00000000" w:rsidRDefault="00F86738">
      <w:pPr>
        <w:pStyle w:val="Heading2"/>
      </w:pPr>
      <w:bookmarkStart w:id="10" w:name="_Toc520775951"/>
      <w:r>
        <w:t>Contingency Phases</w:t>
      </w:r>
      <w:bookmarkEnd w:id="10"/>
    </w:p>
    <w:p w:rsidR="00000000" w:rsidRDefault="00F86738">
      <w:pPr>
        <w:rPr>
          <w:i/>
        </w:rPr>
      </w:pPr>
      <w:r>
        <w:t xml:space="preserve">The </w:t>
      </w:r>
      <w:r>
        <w:rPr>
          <w:color w:val="FF0000"/>
        </w:rPr>
        <w:t>&lt;</w:t>
      </w:r>
      <w:r>
        <w:rPr>
          <w:i/>
          <w:color w:val="FF0000"/>
        </w:rPr>
        <w:t>Facility/System</w:t>
      </w:r>
      <w:r>
        <w:rPr>
          <w:color w:val="FF0000"/>
        </w:rPr>
        <w:t>&gt;</w:t>
      </w:r>
      <w:r>
        <w:t xml:space="preserve"> Contingency Plan Coordinator, in conjunction with </w:t>
      </w:r>
      <w:r>
        <w:rPr>
          <w:color w:val="FF0000"/>
        </w:rPr>
        <w:t>&lt;</w:t>
      </w:r>
      <w:r>
        <w:rPr>
          <w:i/>
          <w:color w:val="FF0000"/>
        </w:rPr>
        <w:t>Facil</w:t>
      </w:r>
      <w:r>
        <w:rPr>
          <w:i/>
          <w:color w:val="FF0000"/>
        </w:rPr>
        <w:t>i</w:t>
      </w:r>
      <w:r>
        <w:rPr>
          <w:i/>
          <w:color w:val="FF0000"/>
        </w:rPr>
        <w:t>ty/System</w:t>
      </w:r>
      <w:r>
        <w:rPr>
          <w:color w:val="FF0000"/>
        </w:rPr>
        <w:t>&gt;</w:t>
      </w:r>
      <w:r>
        <w:t xml:space="preserve"> and </w:t>
      </w:r>
      <w:r>
        <w:rPr>
          <w:i/>
          <w:color w:val="FF0000"/>
        </w:rPr>
        <w:t xml:space="preserve">&lt;Name&gt; </w:t>
      </w:r>
      <w:r>
        <w:rPr>
          <w:i/>
        </w:rPr>
        <w:t>management will determine which Teams/Team members are responsible for each function during each phase.  As tasking is assigned, additional r</w:t>
      </w:r>
      <w:r>
        <w:rPr>
          <w:i/>
        </w:rPr>
        <w:t>e</w:t>
      </w:r>
      <w:r>
        <w:rPr>
          <w:i/>
        </w:rPr>
        <w:t>spons</w:t>
      </w:r>
      <w:r>
        <w:rPr>
          <w:i/>
        </w:rPr>
        <w:t>i</w:t>
      </w:r>
      <w:r>
        <w:rPr>
          <w:i/>
        </w:rPr>
        <w:t>bilities, teams, and task lists need to be created to address specific function</w:t>
      </w:r>
      <w:r>
        <w:rPr>
          <w:i/>
        </w:rPr>
        <w:t>s during a specific phase.</w:t>
      </w:r>
    </w:p>
    <w:p w:rsidR="00000000" w:rsidRDefault="00F86738"/>
    <w:p w:rsidR="00000000" w:rsidRDefault="00F86738">
      <w:pPr>
        <w:pStyle w:val="Heading3"/>
      </w:pPr>
      <w:bookmarkStart w:id="11" w:name="_Toc520775952"/>
      <w:r>
        <w:t>Response Phase</w:t>
      </w:r>
      <w:bookmarkEnd w:id="11"/>
    </w:p>
    <w:p w:rsidR="00000000" w:rsidRDefault="00F86738" w:rsidP="00F86738">
      <w:pPr>
        <w:numPr>
          <w:ilvl w:val="0"/>
          <w:numId w:val="10"/>
        </w:numPr>
        <w:tabs>
          <w:tab w:val="clear" w:pos="360"/>
          <w:tab w:val="num" w:pos="990"/>
        </w:tabs>
        <w:ind w:left="990" w:hanging="270"/>
        <w:rPr>
          <w:i/>
        </w:rPr>
      </w:pPr>
      <w:r>
        <w:rPr>
          <w:i/>
        </w:rPr>
        <w:t xml:space="preserve">To establish an immediate and controlled </w:t>
      </w:r>
      <w:r>
        <w:rPr>
          <w:i/>
          <w:color w:val="FF0000"/>
        </w:rPr>
        <w:t xml:space="preserve">&lt;system&gt; </w:t>
      </w:r>
      <w:r>
        <w:rPr>
          <w:i/>
        </w:rPr>
        <w:t>presence at the incident site.</w:t>
      </w:r>
    </w:p>
    <w:p w:rsidR="00000000" w:rsidRDefault="00F86738">
      <w:pPr>
        <w:ind w:left="1296" w:hanging="720"/>
        <w:rPr>
          <w:i/>
        </w:rPr>
      </w:pPr>
    </w:p>
    <w:p w:rsidR="00000000" w:rsidRDefault="00F86738" w:rsidP="00F86738">
      <w:pPr>
        <w:numPr>
          <w:ilvl w:val="0"/>
          <w:numId w:val="20"/>
        </w:numPr>
        <w:tabs>
          <w:tab w:val="clear" w:pos="1080"/>
          <w:tab w:val="num" w:pos="990"/>
        </w:tabs>
        <w:rPr>
          <w:i/>
        </w:rPr>
      </w:pPr>
      <w:r>
        <w:rPr>
          <w:i/>
        </w:rPr>
        <w:t xml:space="preserve">To conduct a preliminary assessment of incident impact, known injuries, extent of damage, and disruption to the </w:t>
      </w:r>
      <w:r>
        <w:rPr>
          <w:i/>
          <w:color w:val="FF0000"/>
        </w:rPr>
        <w:t xml:space="preserve">&lt;system’s&gt; </w:t>
      </w:r>
      <w:r>
        <w:rPr>
          <w:i/>
        </w:rPr>
        <w:t>services</w:t>
      </w:r>
      <w:r>
        <w:rPr>
          <w:i/>
        </w:rPr>
        <w:t xml:space="preserve"> and business operations.</w:t>
      </w:r>
    </w:p>
    <w:p w:rsidR="00000000" w:rsidRDefault="00F86738">
      <w:pPr>
        <w:ind w:left="1152" w:hanging="576"/>
        <w:rPr>
          <w:i/>
        </w:rPr>
      </w:pPr>
    </w:p>
    <w:p w:rsidR="00000000" w:rsidRDefault="00F86738" w:rsidP="00F86738">
      <w:pPr>
        <w:numPr>
          <w:ilvl w:val="0"/>
          <w:numId w:val="20"/>
        </w:numPr>
        <w:tabs>
          <w:tab w:val="clear" w:pos="1080"/>
          <w:tab w:val="num" w:pos="990"/>
        </w:tabs>
        <w:rPr>
          <w:i/>
        </w:rPr>
      </w:pPr>
      <w:r>
        <w:rPr>
          <w:i/>
        </w:rPr>
        <w:t xml:space="preserve">To find and disseminate information on if or when access to the </w:t>
      </w:r>
      <w:r>
        <w:rPr>
          <w:i/>
          <w:color w:val="FF0000"/>
        </w:rPr>
        <w:t xml:space="preserve">&lt;system’s&gt; </w:t>
      </w:r>
      <w:r>
        <w:rPr>
          <w:i/>
        </w:rPr>
        <w:t>facility will be allowed.</w:t>
      </w:r>
    </w:p>
    <w:p w:rsidR="00000000" w:rsidRDefault="00F86738">
      <w:pPr>
        <w:rPr>
          <w:i/>
        </w:rPr>
      </w:pPr>
    </w:p>
    <w:p w:rsidR="00000000" w:rsidRDefault="00F86738" w:rsidP="00F86738">
      <w:pPr>
        <w:numPr>
          <w:ilvl w:val="0"/>
          <w:numId w:val="20"/>
        </w:numPr>
        <w:tabs>
          <w:tab w:val="clear" w:pos="1080"/>
          <w:tab w:val="num" w:pos="990"/>
        </w:tabs>
      </w:pPr>
      <w:proofErr w:type="gramStart"/>
      <w:r>
        <w:rPr>
          <w:i/>
        </w:rPr>
        <w:t xml:space="preserve">To provide </w:t>
      </w:r>
      <w:r>
        <w:rPr>
          <w:i/>
          <w:color w:val="FF0000"/>
        </w:rPr>
        <w:t xml:space="preserve">&lt;system&gt; </w:t>
      </w:r>
      <w:r>
        <w:rPr>
          <w:i/>
        </w:rPr>
        <w:t>management with the facts necessary to make informed decisions regarding subsequent resumption and recovery</w:t>
      </w:r>
      <w:r>
        <w:rPr>
          <w:i/>
        </w:rPr>
        <w:t xml:space="preserve"> activity</w:t>
      </w:r>
      <w:r>
        <w:t>.</w:t>
      </w:r>
      <w:proofErr w:type="gramEnd"/>
    </w:p>
    <w:p w:rsidR="00000000" w:rsidRDefault="00F86738"/>
    <w:p w:rsidR="00000000" w:rsidRDefault="00F86738">
      <w:pPr>
        <w:pStyle w:val="Heading3"/>
      </w:pPr>
      <w:bookmarkStart w:id="12" w:name="_Toc520775953"/>
      <w:r>
        <w:t>Resumption Phase</w:t>
      </w:r>
      <w:bookmarkEnd w:id="12"/>
    </w:p>
    <w:p w:rsidR="00000000" w:rsidRDefault="00F86738"/>
    <w:p w:rsidR="00000000" w:rsidRDefault="00F86738" w:rsidP="00F86738">
      <w:pPr>
        <w:numPr>
          <w:ilvl w:val="0"/>
          <w:numId w:val="11"/>
        </w:numPr>
        <w:tabs>
          <w:tab w:val="clear" w:pos="360"/>
          <w:tab w:val="num" w:pos="990"/>
        </w:tabs>
        <w:ind w:left="990" w:hanging="270"/>
        <w:rPr>
          <w:i/>
        </w:rPr>
      </w:pPr>
      <w:proofErr w:type="gramStart"/>
      <w:r>
        <w:rPr>
          <w:i/>
        </w:rPr>
        <w:t>To establish and organize a management control center and headquarters for the resumption operations.</w:t>
      </w:r>
      <w:proofErr w:type="gramEnd"/>
    </w:p>
    <w:p w:rsidR="00000000" w:rsidRDefault="00F86738">
      <w:pPr>
        <w:ind w:left="1152" w:hanging="576"/>
        <w:rPr>
          <w:i/>
        </w:rPr>
      </w:pPr>
    </w:p>
    <w:p w:rsidR="00000000" w:rsidRDefault="00F86738" w:rsidP="00F86738">
      <w:pPr>
        <w:numPr>
          <w:ilvl w:val="0"/>
          <w:numId w:val="11"/>
        </w:numPr>
        <w:tabs>
          <w:tab w:val="clear" w:pos="360"/>
          <w:tab w:val="num" w:pos="990"/>
        </w:tabs>
        <w:ind w:left="990" w:hanging="270"/>
        <w:rPr>
          <w:i/>
        </w:rPr>
      </w:pPr>
      <w:r>
        <w:rPr>
          <w:i/>
        </w:rPr>
        <w:t>To mobilize and activate the support teams necessary to facilitate and support the resumption process.</w:t>
      </w:r>
    </w:p>
    <w:p w:rsidR="00000000" w:rsidRDefault="00F86738">
      <w:pPr>
        <w:ind w:left="1152" w:hanging="576"/>
        <w:rPr>
          <w:i/>
        </w:rPr>
      </w:pPr>
    </w:p>
    <w:p w:rsidR="00000000" w:rsidRDefault="00F86738" w:rsidP="00F86738">
      <w:pPr>
        <w:numPr>
          <w:ilvl w:val="0"/>
          <w:numId w:val="11"/>
        </w:numPr>
        <w:tabs>
          <w:tab w:val="clear" w:pos="360"/>
          <w:tab w:val="num" w:pos="504"/>
        </w:tabs>
        <w:ind w:left="990" w:hanging="270"/>
        <w:rPr>
          <w:i/>
        </w:rPr>
      </w:pPr>
      <w:r>
        <w:rPr>
          <w:i/>
        </w:rPr>
        <w:t>To notify and appra</w:t>
      </w:r>
      <w:r>
        <w:rPr>
          <w:i/>
        </w:rPr>
        <w:t>ise time-sensitive business operation resumption team leaders of the situation.</w:t>
      </w:r>
    </w:p>
    <w:p w:rsidR="00000000" w:rsidRDefault="00F86738">
      <w:pPr>
        <w:rPr>
          <w:i/>
        </w:rPr>
      </w:pPr>
    </w:p>
    <w:p w:rsidR="00000000" w:rsidRDefault="00F86738" w:rsidP="00F86738">
      <w:pPr>
        <w:numPr>
          <w:ilvl w:val="0"/>
          <w:numId w:val="11"/>
        </w:numPr>
        <w:ind w:left="990" w:hanging="270"/>
        <w:rPr>
          <w:i/>
        </w:rPr>
      </w:pPr>
      <w:proofErr w:type="gramStart"/>
      <w:r>
        <w:rPr>
          <w:i/>
        </w:rPr>
        <w:t>To alert employees, vendors and other internal and external individuals and organizations.</w:t>
      </w:r>
      <w:proofErr w:type="gramEnd"/>
    </w:p>
    <w:p w:rsidR="00000000" w:rsidRDefault="00F86738"/>
    <w:p w:rsidR="00000000" w:rsidRDefault="00F86738">
      <w:pPr>
        <w:pStyle w:val="Heading3"/>
      </w:pPr>
      <w:bookmarkStart w:id="13" w:name="_Toc520775954"/>
      <w:r>
        <w:t>Recovery Phase</w:t>
      </w:r>
      <w:bookmarkEnd w:id="13"/>
    </w:p>
    <w:p w:rsidR="00000000" w:rsidRDefault="00F86738"/>
    <w:p w:rsidR="00000000" w:rsidRDefault="00F86738" w:rsidP="00F86738">
      <w:pPr>
        <w:numPr>
          <w:ilvl w:val="0"/>
          <w:numId w:val="12"/>
        </w:numPr>
        <w:tabs>
          <w:tab w:val="left" w:pos="900"/>
        </w:tabs>
        <w:ind w:left="900"/>
        <w:rPr>
          <w:i/>
        </w:rPr>
      </w:pPr>
      <w:proofErr w:type="gramStart"/>
      <w:r>
        <w:rPr>
          <w:i/>
        </w:rPr>
        <w:t>To prepare and implement procedures necessary to facilitate and sup</w:t>
      </w:r>
      <w:r>
        <w:rPr>
          <w:i/>
        </w:rPr>
        <w:t>port the recovery of time-sensitive business operations.</w:t>
      </w:r>
      <w:proofErr w:type="gramEnd"/>
    </w:p>
    <w:p w:rsidR="00000000" w:rsidRDefault="00F86738">
      <w:pPr>
        <w:ind w:left="1296" w:hanging="576"/>
        <w:rPr>
          <w:i/>
        </w:rPr>
      </w:pPr>
    </w:p>
    <w:p w:rsidR="00000000" w:rsidRDefault="00F86738" w:rsidP="00F86738">
      <w:pPr>
        <w:numPr>
          <w:ilvl w:val="0"/>
          <w:numId w:val="12"/>
        </w:numPr>
        <w:tabs>
          <w:tab w:val="clear" w:pos="360"/>
          <w:tab w:val="num" w:pos="990"/>
        </w:tabs>
        <w:ind w:left="990"/>
        <w:rPr>
          <w:i/>
        </w:rPr>
      </w:pPr>
      <w:r>
        <w:rPr>
          <w:i/>
        </w:rPr>
        <w:t xml:space="preserve">To coordinate with higher headquarters to discern responsibilities that will fall upon </w:t>
      </w:r>
      <w:r>
        <w:rPr>
          <w:i/>
          <w:color w:val="FF0000"/>
        </w:rPr>
        <w:t xml:space="preserve">&lt;system&gt; </w:t>
      </w:r>
      <w:r>
        <w:rPr>
          <w:i/>
        </w:rPr>
        <w:t>Business Operations Recovery Teams and Technology Reco</w:t>
      </w:r>
      <w:r>
        <w:rPr>
          <w:i/>
        </w:rPr>
        <w:t>v</w:t>
      </w:r>
      <w:r>
        <w:rPr>
          <w:i/>
        </w:rPr>
        <w:t>ery Teams</w:t>
      </w:r>
    </w:p>
    <w:p w:rsidR="00000000" w:rsidRDefault="00F86738">
      <w:pPr>
        <w:ind w:left="1296" w:hanging="576"/>
        <w:rPr>
          <w:i/>
        </w:rPr>
      </w:pPr>
    </w:p>
    <w:p w:rsidR="00000000" w:rsidRDefault="00F86738" w:rsidP="00F86738">
      <w:pPr>
        <w:numPr>
          <w:ilvl w:val="0"/>
          <w:numId w:val="12"/>
        </w:numPr>
        <w:tabs>
          <w:tab w:val="clear" w:pos="360"/>
          <w:tab w:val="num" w:pos="990"/>
        </w:tabs>
        <w:ind w:left="990"/>
        <w:rPr>
          <w:i/>
        </w:rPr>
      </w:pPr>
      <w:proofErr w:type="gramStart"/>
      <w:r>
        <w:rPr>
          <w:i/>
        </w:rPr>
        <w:t>To coordinate with employees, vendor</w:t>
      </w:r>
      <w:r>
        <w:rPr>
          <w:i/>
        </w:rPr>
        <w:t>s, and other internal and external ind</w:t>
      </w:r>
      <w:r>
        <w:rPr>
          <w:i/>
        </w:rPr>
        <w:t>i</w:t>
      </w:r>
      <w:r>
        <w:rPr>
          <w:i/>
        </w:rPr>
        <w:t>vid</w:t>
      </w:r>
      <w:r>
        <w:rPr>
          <w:i/>
        </w:rPr>
        <w:t>u</w:t>
      </w:r>
      <w:r>
        <w:rPr>
          <w:i/>
        </w:rPr>
        <w:t>als and organizations.</w:t>
      </w:r>
      <w:proofErr w:type="gramEnd"/>
    </w:p>
    <w:p w:rsidR="00000000" w:rsidRDefault="00F86738"/>
    <w:p w:rsidR="00000000" w:rsidRDefault="00F86738">
      <w:pPr>
        <w:pStyle w:val="Heading3"/>
      </w:pPr>
      <w:bookmarkStart w:id="14" w:name="_Toc520775955"/>
      <w:r>
        <w:t>Restoration Phase</w:t>
      </w:r>
      <w:bookmarkEnd w:id="14"/>
    </w:p>
    <w:p w:rsidR="00000000" w:rsidRDefault="00F86738"/>
    <w:p w:rsidR="00000000" w:rsidRDefault="00F86738" w:rsidP="00F86738">
      <w:pPr>
        <w:numPr>
          <w:ilvl w:val="0"/>
          <w:numId w:val="13"/>
        </w:numPr>
        <w:tabs>
          <w:tab w:val="clear" w:pos="360"/>
          <w:tab w:val="num" w:pos="990"/>
        </w:tabs>
        <w:ind w:left="990" w:hanging="270"/>
        <w:rPr>
          <w:i/>
        </w:rPr>
      </w:pPr>
      <w:proofErr w:type="gramStart"/>
      <w:r>
        <w:rPr>
          <w:i/>
        </w:rPr>
        <w:t>To prepare procedures necessary to facilitate the relocation and migration of business operations to the new or repaired facility.</w:t>
      </w:r>
      <w:proofErr w:type="gramEnd"/>
    </w:p>
    <w:p w:rsidR="00000000" w:rsidRDefault="00F86738">
      <w:pPr>
        <w:ind w:left="1296" w:hanging="576"/>
        <w:rPr>
          <w:i/>
        </w:rPr>
      </w:pPr>
    </w:p>
    <w:p w:rsidR="00000000" w:rsidRDefault="00F86738" w:rsidP="00F86738">
      <w:pPr>
        <w:numPr>
          <w:ilvl w:val="0"/>
          <w:numId w:val="13"/>
        </w:numPr>
        <w:tabs>
          <w:tab w:val="clear" w:pos="360"/>
          <w:tab w:val="num" w:pos="990"/>
        </w:tabs>
        <w:ind w:left="990" w:hanging="270"/>
        <w:rPr>
          <w:i/>
        </w:rPr>
      </w:pPr>
      <w:r>
        <w:rPr>
          <w:i/>
        </w:rPr>
        <w:t>Implement procedures necessary to mobi</w:t>
      </w:r>
      <w:r>
        <w:rPr>
          <w:i/>
        </w:rPr>
        <w:t>lize operations, support and technol</w:t>
      </w:r>
      <w:r>
        <w:rPr>
          <w:i/>
        </w:rPr>
        <w:t>o</w:t>
      </w:r>
      <w:r>
        <w:rPr>
          <w:i/>
        </w:rPr>
        <w:t>gy department relocation or migration.</w:t>
      </w:r>
    </w:p>
    <w:p w:rsidR="00000000" w:rsidRDefault="00F86738">
      <w:pPr>
        <w:ind w:left="1296" w:hanging="576"/>
        <w:rPr>
          <w:i/>
        </w:rPr>
      </w:pPr>
    </w:p>
    <w:p w:rsidR="00000000" w:rsidRDefault="00F86738" w:rsidP="00F86738">
      <w:pPr>
        <w:numPr>
          <w:ilvl w:val="0"/>
          <w:numId w:val="13"/>
        </w:numPr>
        <w:tabs>
          <w:tab w:val="clear" w:pos="360"/>
          <w:tab w:val="num" w:pos="990"/>
        </w:tabs>
        <w:ind w:left="990" w:hanging="270"/>
      </w:pPr>
      <w:r>
        <w:rPr>
          <w:i/>
        </w:rPr>
        <w:t>Manage the relocation/migration effort as well as perform employee, vendor, and customer notification before, during, and after relocation or migration.</w:t>
      </w:r>
      <w:r>
        <w:t xml:space="preserve"> </w:t>
      </w:r>
    </w:p>
    <w:p w:rsidR="00000000" w:rsidRDefault="00F86738"/>
    <w:p w:rsidR="00000000" w:rsidRDefault="00F86738">
      <w:pPr>
        <w:pStyle w:val="Heading2"/>
      </w:pPr>
      <w:bookmarkStart w:id="15" w:name="_Toc520775956"/>
      <w:r>
        <w:t>Assumptions</w:t>
      </w:r>
      <w:bookmarkEnd w:id="15"/>
    </w:p>
    <w:p w:rsidR="00000000" w:rsidRDefault="00F86738">
      <w:pPr>
        <w:pStyle w:val="BodyText3"/>
      </w:pPr>
      <w:r>
        <w:t xml:space="preserve">Include any </w:t>
      </w:r>
      <w:r>
        <w:t>assumptions that the Contingency Plan will hinge on.  This could range from absolutely necessary conditions to helpful information in support of the contingency plan phases.</w:t>
      </w:r>
    </w:p>
    <w:p w:rsidR="00000000" w:rsidRDefault="00F86738">
      <w:pPr>
        <w:rPr>
          <w:rFonts w:ascii="Arial" w:hAnsi="Arial"/>
          <w:i/>
          <w:color w:val="FF0000"/>
        </w:rPr>
      </w:pPr>
    </w:p>
    <w:p w:rsidR="00000000" w:rsidRDefault="00F86738" w:rsidP="00F86738">
      <w:pPr>
        <w:numPr>
          <w:ilvl w:val="0"/>
          <w:numId w:val="6"/>
        </w:numPr>
        <w:rPr>
          <w:i/>
          <w:color w:val="FF0000"/>
        </w:rPr>
      </w:pPr>
      <w:r>
        <w:rPr>
          <w:i/>
          <w:color w:val="FF0000"/>
        </w:rPr>
        <w:t>Telecommunications connectivity and fiber optic cabling will be intact and provid</w:t>
      </w:r>
      <w:r>
        <w:rPr>
          <w:i/>
          <w:color w:val="FF0000"/>
        </w:rPr>
        <w:t>ed by General Services Administration (GSA).</w:t>
      </w:r>
    </w:p>
    <w:p w:rsidR="00000000" w:rsidRDefault="00F86738">
      <w:pPr>
        <w:ind w:left="72"/>
        <w:rPr>
          <w:i/>
          <w:color w:val="FF0000"/>
        </w:rPr>
      </w:pPr>
    </w:p>
    <w:p w:rsidR="00000000" w:rsidRDefault="00F86738" w:rsidP="00F86738">
      <w:pPr>
        <w:numPr>
          <w:ilvl w:val="0"/>
          <w:numId w:val="6"/>
        </w:numPr>
        <w:rPr>
          <w:i/>
          <w:color w:val="FF0000"/>
        </w:rPr>
      </w:pPr>
      <w:proofErr w:type="gramStart"/>
      <w:r>
        <w:rPr>
          <w:i/>
          <w:color w:val="FF0000"/>
        </w:rPr>
        <w:t>That all necessary Memorandums of Agreement (MOAs) and Memorandums of U</w:t>
      </w:r>
      <w:r>
        <w:rPr>
          <w:i/>
          <w:color w:val="FF0000"/>
        </w:rPr>
        <w:t>n</w:t>
      </w:r>
      <w:r>
        <w:rPr>
          <w:i/>
          <w:color w:val="FF0000"/>
        </w:rPr>
        <w:t>derstanding (MOUs) have been executed.</w:t>
      </w:r>
      <w:proofErr w:type="gramEnd"/>
    </w:p>
    <w:p w:rsidR="00000000" w:rsidRDefault="00F86738">
      <w:pPr>
        <w:ind w:left="72"/>
      </w:pPr>
    </w:p>
    <w:p w:rsidR="00000000" w:rsidRDefault="00F86738">
      <w:pPr>
        <w:pStyle w:val="Heading2"/>
      </w:pPr>
      <w:bookmarkStart w:id="16" w:name="_Toc520775957"/>
      <w:r>
        <w:t>Critical Success Factors and Issues</w:t>
      </w:r>
      <w:bookmarkEnd w:id="16"/>
    </w:p>
    <w:p w:rsidR="00000000" w:rsidRDefault="00F86738">
      <w:pPr>
        <w:pStyle w:val="BodyText3"/>
      </w:pPr>
      <w:r>
        <w:t>This section addresses the factors and issues that specificall</w:t>
      </w:r>
      <w:r>
        <w:t xml:space="preserve">y apply to the </w:t>
      </w:r>
      <w:r>
        <w:rPr>
          <w:i w:val="0"/>
          <w:color w:val="FF0000"/>
        </w:rPr>
        <w:t>&lt;Facil</w:t>
      </w:r>
      <w:r>
        <w:rPr>
          <w:i w:val="0"/>
          <w:color w:val="FF0000"/>
        </w:rPr>
        <w:t>i</w:t>
      </w:r>
      <w:r>
        <w:rPr>
          <w:i w:val="0"/>
          <w:color w:val="FF0000"/>
        </w:rPr>
        <w:t xml:space="preserve">ty/System&gt; </w:t>
      </w:r>
      <w:r>
        <w:t>Contingency Plan project that have been identified to be critical to the su</w:t>
      </w:r>
      <w:r>
        <w:t>c</w:t>
      </w:r>
      <w:r>
        <w:t>cessful impleme</w:t>
      </w:r>
      <w:r>
        <w:t>n</w:t>
      </w:r>
      <w:r>
        <w:t>tation of the Contingency Plan.  These factors are as follows:</w:t>
      </w:r>
    </w:p>
    <w:p w:rsidR="00000000" w:rsidRDefault="00F86738"/>
    <w:p w:rsidR="00000000" w:rsidRDefault="00F86738" w:rsidP="00F86738">
      <w:pPr>
        <w:numPr>
          <w:ilvl w:val="0"/>
          <w:numId w:val="15"/>
        </w:numPr>
        <w:rPr>
          <w:i/>
          <w:color w:val="FF0000"/>
        </w:rPr>
      </w:pPr>
      <w:proofErr w:type="gramStart"/>
      <w:r>
        <w:rPr>
          <w:i/>
          <w:color w:val="FF0000"/>
        </w:rPr>
        <w:t>Absolute commitment by senior management to Contingency Planning an</w:t>
      </w:r>
      <w:r>
        <w:rPr>
          <w:i/>
          <w:color w:val="FF0000"/>
        </w:rPr>
        <w:t>d Disaster Recovery.</w:t>
      </w:r>
      <w:proofErr w:type="gramEnd"/>
    </w:p>
    <w:p w:rsidR="00000000" w:rsidRDefault="00F86738">
      <w:pPr>
        <w:rPr>
          <w:i/>
          <w:color w:val="FF0000"/>
        </w:rPr>
      </w:pPr>
    </w:p>
    <w:p w:rsidR="00000000" w:rsidRDefault="00F86738" w:rsidP="00F86738">
      <w:pPr>
        <w:numPr>
          <w:ilvl w:val="0"/>
          <w:numId w:val="15"/>
        </w:numPr>
        <w:rPr>
          <w:i/>
          <w:color w:val="FF0000"/>
        </w:rPr>
      </w:pPr>
      <w:proofErr w:type="gramStart"/>
      <w:r>
        <w:rPr>
          <w:i/>
          <w:color w:val="FF0000"/>
        </w:rPr>
        <w:t>Budgetary commitment to Disaster Recovery.</w:t>
      </w:r>
      <w:proofErr w:type="gramEnd"/>
    </w:p>
    <w:p w:rsidR="00000000" w:rsidRDefault="00F86738">
      <w:pPr>
        <w:rPr>
          <w:i/>
          <w:color w:val="FF0000"/>
        </w:rPr>
      </w:pPr>
    </w:p>
    <w:p w:rsidR="00000000" w:rsidRDefault="00F86738" w:rsidP="00F86738">
      <w:pPr>
        <w:numPr>
          <w:ilvl w:val="0"/>
          <w:numId w:val="16"/>
        </w:numPr>
      </w:pPr>
      <w:proofErr w:type="gramStart"/>
      <w:r>
        <w:rPr>
          <w:i/>
          <w:color w:val="FF0000"/>
        </w:rPr>
        <w:t>Modifications and improvements to the current scheduling procedures for the rete</w:t>
      </w:r>
      <w:r>
        <w:rPr>
          <w:i/>
          <w:color w:val="FF0000"/>
        </w:rPr>
        <w:t>n</w:t>
      </w:r>
      <w:r>
        <w:rPr>
          <w:i/>
          <w:color w:val="FF0000"/>
        </w:rPr>
        <w:t>tion and transpo</w:t>
      </w:r>
      <w:r>
        <w:rPr>
          <w:i/>
          <w:color w:val="FF0000"/>
        </w:rPr>
        <w:t>r</w:t>
      </w:r>
      <w:r>
        <w:rPr>
          <w:i/>
          <w:color w:val="FF0000"/>
        </w:rPr>
        <w:t>tation of back up files to the offsite storage facility.</w:t>
      </w:r>
      <w:proofErr w:type="gramEnd"/>
    </w:p>
    <w:p w:rsidR="00000000" w:rsidRDefault="00F86738">
      <w:pPr>
        <w:rPr>
          <w:i/>
          <w:color w:val="FF0000"/>
        </w:rPr>
      </w:pPr>
    </w:p>
    <w:p w:rsidR="00000000" w:rsidRDefault="00F86738" w:rsidP="00F86738">
      <w:pPr>
        <w:numPr>
          <w:ilvl w:val="0"/>
          <w:numId w:val="7"/>
        </w:numPr>
      </w:pPr>
      <w:r>
        <w:rPr>
          <w:i/>
          <w:color w:val="FF0000"/>
        </w:rPr>
        <w:t>Development and execution of the n</w:t>
      </w:r>
      <w:r>
        <w:rPr>
          <w:i/>
          <w:color w:val="FF0000"/>
        </w:rPr>
        <w:t>ecessary Memorandums of Agreement (MOAs), Memora</w:t>
      </w:r>
      <w:r>
        <w:rPr>
          <w:i/>
          <w:color w:val="FF0000"/>
        </w:rPr>
        <w:t>n</w:t>
      </w:r>
      <w:r>
        <w:rPr>
          <w:i/>
          <w:color w:val="FF0000"/>
        </w:rPr>
        <w:t xml:space="preserve">dums of Understanding (MOUs), </w:t>
      </w:r>
      <w:proofErr w:type="gramStart"/>
      <w:r>
        <w:rPr>
          <w:i/>
          <w:color w:val="FF0000"/>
        </w:rPr>
        <w:t>and  Service</w:t>
      </w:r>
      <w:proofErr w:type="gramEnd"/>
      <w:r>
        <w:rPr>
          <w:i/>
          <w:color w:val="FF0000"/>
        </w:rPr>
        <w:t xml:space="preserve"> Level Agreements (SLAs).</w:t>
      </w:r>
    </w:p>
    <w:p w:rsidR="00000000" w:rsidRDefault="00F86738"/>
    <w:p w:rsidR="00000000" w:rsidRDefault="00F86738" w:rsidP="00F86738">
      <w:pPr>
        <w:numPr>
          <w:ilvl w:val="0"/>
          <w:numId w:val="7"/>
        </w:numPr>
      </w:pPr>
      <w:r>
        <w:rPr>
          <w:i/>
          <w:color w:val="FF0000"/>
        </w:rPr>
        <w:t xml:space="preserve">Completion of requirement assessment for, and then completion </w:t>
      </w:r>
      <w:proofErr w:type="gramStart"/>
      <w:r>
        <w:rPr>
          <w:i/>
          <w:color w:val="FF0000"/>
        </w:rPr>
        <w:t>of  the</w:t>
      </w:r>
      <w:proofErr w:type="gramEnd"/>
      <w:r>
        <w:rPr>
          <w:i/>
          <w:color w:val="FF0000"/>
        </w:rPr>
        <w:t xml:space="preserve"> procurement of a diesel generated alternate power source.</w:t>
      </w:r>
    </w:p>
    <w:p w:rsidR="00000000" w:rsidRDefault="00F86738"/>
    <w:p w:rsidR="00000000" w:rsidRDefault="00F86738"/>
    <w:p w:rsidR="00000000" w:rsidRDefault="00F86738">
      <w:pPr>
        <w:pStyle w:val="Heading2"/>
      </w:pPr>
      <w:bookmarkStart w:id="17" w:name="_Toc520775958"/>
      <w:r>
        <w:t xml:space="preserve">Mission </w:t>
      </w:r>
      <w:r>
        <w:t>Critical Systems/Applications/Services</w:t>
      </w:r>
      <w:bookmarkEnd w:id="17"/>
    </w:p>
    <w:p w:rsidR="00000000" w:rsidRDefault="00F86738">
      <w:pPr>
        <w:pStyle w:val="BodyText3"/>
        <w:keepLines/>
      </w:pPr>
      <w:r>
        <w:t>The following essential mission critical systems/applications/services that must be reco</w:t>
      </w:r>
      <w:r>
        <w:t>v</w:t>
      </w:r>
      <w:r>
        <w:t>ered at the time of disaster in the following order due to critical interdependencies:</w:t>
      </w:r>
    </w:p>
    <w:p w:rsidR="00000000" w:rsidRDefault="00F86738">
      <w:pPr>
        <w:keepLines/>
      </w:pPr>
    </w:p>
    <w:p w:rsidR="00000000" w:rsidRDefault="00F86738">
      <w:pPr>
        <w:pStyle w:val="BodyText"/>
        <w:rPr>
          <w:rFonts w:ascii="Times New Roman" w:hAnsi="Times New Roman"/>
          <w:i/>
          <w:color w:val="auto"/>
        </w:rPr>
      </w:pPr>
      <w:r>
        <w:rPr>
          <w:color w:val="FF0000"/>
        </w:rPr>
        <w:t>&lt;</w:t>
      </w:r>
      <w:r>
        <w:rPr>
          <w:i/>
          <w:color w:val="FF0000"/>
        </w:rPr>
        <w:t>Facility/System</w:t>
      </w:r>
      <w:r>
        <w:rPr>
          <w:color w:val="FF0000"/>
        </w:rPr>
        <w:t>&gt;</w:t>
      </w:r>
      <w:r>
        <w:t xml:space="preserve"> </w:t>
      </w:r>
      <w:r>
        <w:rPr>
          <w:rFonts w:ascii="Times New Roman" w:hAnsi="Times New Roman"/>
          <w:i/>
          <w:color w:val="auto"/>
        </w:rPr>
        <w:t>has identified the app</w:t>
      </w:r>
      <w:r>
        <w:rPr>
          <w:rFonts w:ascii="Times New Roman" w:hAnsi="Times New Roman"/>
          <w:i/>
          <w:color w:val="auto"/>
        </w:rPr>
        <w:t>lications and services shown in Figure 1.2 as mission critical:</w:t>
      </w:r>
    </w:p>
    <w:p w:rsidR="00000000" w:rsidRDefault="00F86738"/>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3225"/>
        <w:gridCol w:w="5421"/>
      </w:tblGrid>
      <w:tr w:rsidR="00000000">
        <w:tblPrEx>
          <w:tblCellMar>
            <w:top w:w="0" w:type="dxa"/>
            <w:bottom w:w="0" w:type="dxa"/>
          </w:tblCellMar>
        </w:tblPrEx>
        <w:trPr>
          <w:cantSplit/>
          <w:jc w:val="center"/>
        </w:trPr>
        <w:tc>
          <w:tcPr>
            <w:tcW w:w="3225" w:type="dxa"/>
            <w:tcBorders>
              <w:right w:val="single" w:sz="4" w:space="0" w:color="auto"/>
            </w:tcBorders>
            <w:shd w:val="pct25" w:color="auto" w:fill="FFFFFF"/>
          </w:tcPr>
          <w:p w:rsidR="00000000" w:rsidRDefault="00F86738">
            <w:pPr>
              <w:jc w:val="center"/>
              <w:rPr>
                <w:b/>
              </w:rPr>
            </w:pPr>
            <w:r>
              <w:rPr>
                <w:b/>
              </w:rPr>
              <w:t>SYSTEMS ACRONYM</w:t>
            </w:r>
          </w:p>
        </w:tc>
        <w:tc>
          <w:tcPr>
            <w:tcW w:w="5421" w:type="dxa"/>
            <w:shd w:val="pct25" w:color="auto" w:fill="FFFFFF"/>
          </w:tcPr>
          <w:p w:rsidR="00000000" w:rsidRDefault="00F86738">
            <w:pPr>
              <w:jc w:val="center"/>
              <w:rPr>
                <w:b/>
              </w:rPr>
            </w:pPr>
            <w:r>
              <w:rPr>
                <w:b/>
              </w:rPr>
              <w:t>SYSTEM NAME</w:t>
            </w:r>
          </w:p>
        </w:tc>
      </w:tr>
      <w:tr w:rsidR="00000000">
        <w:tblPrEx>
          <w:tblCellMar>
            <w:top w:w="0" w:type="dxa"/>
            <w:bottom w:w="0" w:type="dxa"/>
          </w:tblCellMar>
        </w:tblPrEx>
        <w:trPr>
          <w:cantSplit/>
          <w:jc w:val="center"/>
        </w:trPr>
        <w:tc>
          <w:tcPr>
            <w:tcW w:w="3225" w:type="dxa"/>
            <w:tcBorders>
              <w:right w:val="single" w:sz="4" w:space="0" w:color="auto"/>
            </w:tcBorders>
          </w:tcPr>
          <w:p w:rsidR="00000000" w:rsidRDefault="00F86738">
            <w:pPr>
              <w:jc w:val="center"/>
              <w:rPr>
                <w:i/>
                <w:color w:val="FF0000"/>
              </w:rPr>
            </w:pPr>
            <w:r>
              <w:rPr>
                <w:i/>
                <w:color w:val="FF0000"/>
              </w:rPr>
              <w:t>Exchange Mail</w:t>
            </w:r>
          </w:p>
        </w:tc>
        <w:tc>
          <w:tcPr>
            <w:tcW w:w="5421" w:type="dxa"/>
          </w:tcPr>
          <w:p w:rsidR="00000000" w:rsidRDefault="00F86738">
            <w:pPr>
              <w:rPr>
                <w:i/>
                <w:color w:val="FF0000"/>
              </w:rPr>
            </w:pPr>
            <w:r>
              <w:rPr>
                <w:i/>
                <w:color w:val="FF0000"/>
              </w:rPr>
              <w:t xml:space="preserve">Microsoft E-mail system </w:t>
            </w:r>
          </w:p>
        </w:tc>
      </w:tr>
      <w:tr w:rsidR="00000000">
        <w:tblPrEx>
          <w:tblCellMar>
            <w:top w:w="0" w:type="dxa"/>
            <w:bottom w:w="0" w:type="dxa"/>
          </w:tblCellMar>
        </w:tblPrEx>
        <w:trPr>
          <w:cantSplit/>
          <w:jc w:val="center"/>
        </w:trPr>
        <w:tc>
          <w:tcPr>
            <w:tcW w:w="3225" w:type="dxa"/>
            <w:tcBorders>
              <w:right w:val="single" w:sz="4" w:space="0" w:color="auto"/>
            </w:tcBorders>
          </w:tcPr>
          <w:p w:rsidR="00000000" w:rsidRDefault="00F86738">
            <w:pPr>
              <w:jc w:val="center"/>
              <w:rPr>
                <w:i/>
                <w:color w:val="FF0000"/>
              </w:rPr>
            </w:pPr>
            <w:r>
              <w:rPr>
                <w:i/>
                <w:color w:val="FF0000"/>
              </w:rPr>
              <w:t>Internet Connectivity</w:t>
            </w:r>
          </w:p>
        </w:tc>
        <w:tc>
          <w:tcPr>
            <w:tcW w:w="5421" w:type="dxa"/>
          </w:tcPr>
          <w:p w:rsidR="00000000" w:rsidRDefault="00F86738">
            <w:pPr>
              <w:rPr>
                <w:i/>
                <w:color w:val="FF0000"/>
              </w:rPr>
            </w:pPr>
            <w:r>
              <w:rPr>
                <w:i/>
                <w:color w:val="FF0000"/>
              </w:rPr>
              <w:t>UUNet</w:t>
            </w:r>
          </w:p>
        </w:tc>
      </w:tr>
      <w:tr w:rsidR="00000000">
        <w:tblPrEx>
          <w:tblCellMar>
            <w:top w:w="0" w:type="dxa"/>
            <w:bottom w:w="0" w:type="dxa"/>
          </w:tblCellMar>
        </w:tblPrEx>
        <w:trPr>
          <w:cantSplit/>
          <w:jc w:val="center"/>
        </w:trPr>
        <w:tc>
          <w:tcPr>
            <w:tcW w:w="3225" w:type="dxa"/>
            <w:tcBorders>
              <w:right w:val="single" w:sz="4" w:space="0" w:color="auto"/>
            </w:tcBorders>
          </w:tcPr>
          <w:p w:rsidR="00000000" w:rsidRDefault="00F86738">
            <w:pPr>
              <w:jc w:val="center"/>
            </w:pPr>
          </w:p>
        </w:tc>
        <w:tc>
          <w:tcPr>
            <w:tcW w:w="5421" w:type="dxa"/>
          </w:tcPr>
          <w:p w:rsidR="00000000" w:rsidRDefault="00F86738"/>
        </w:tc>
      </w:tr>
      <w:tr w:rsidR="00000000">
        <w:tblPrEx>
          <w:tblCellMar>
            <w:top w:w="0" w:type="dxa"/>
            <w:bottom w:w="0" w:type="dxa"/>
          </w:tblCellMar>
        </w:tblPrEx>
        <w:trPr>
          <w:cantSplit/>
          <w:jc w:val="center"/>
        </w:trPr>
        <w:tc>
          <w:tcPr>
            <w:tcW w:w="3225" w:type="dxa"/>
            <w:tcBorders>
              <w:right w:val="single" w:sz="4" w:space="0" w:color="auto"/>
            </w:tcBorders>
          </w:tcPr>
          <w:p w:rsidR="00000000" w:rsidRDefault="00F86738">
            <w:pPr>
              <w:jc w:val="center"/>
              <w:rPr>
                <w:highlight w:val="yellow"/>
              </w:rPr>
            </w:pPr>
            <w:bookmarkStart w:id="18" w:name="_Hlt506261773"/>
            <w:bookmarkEnd w:id="18"/>
          </w:p>
        </w:tc>
        <w:tc>
          <w:tcPr>
            <w:tcW w:w="5421" w:type="dxa"/>
          </w:tcPr>
          <w:p w:rsidR="00000000" w:rsidRDefault="00F86738"/>
        </w:tc>
      </w:tr>
      <w:tr w:rsidR="00000000">
        <w:tblPrEx>
          <w:tblCellMar>
            <w:top w:w="0" w:type="dxa"/>
            <w:bottom w:w="0" w:type="dxa"/>
          </w:tblCellMar>
        </w:tblPrEx>
        <w:trPr>
          <w:cantSplit/>
          <w:jc w:val="center"/>
        </w:trPr>
        <w:tc>
          <w:tcPr>
            <w:tcW w:w="3225" w:type="dxa"/>
            <w:tcBorders>
              <w:right w:val="single" w:sz="4" w:space="0" w:color="auto"/>
            </w:tcBorders>
          </w:tcPr>
          <w:p w:rsidR="00000000" w:rsidRDefault="00F86738">
            <w:pPr>
              <w:jc w:val="center"/>
            </w:pPr>
          </w:p>
        </w:tc>
        <w:tc>
          <w:tcPr>
            <w:tcW w:w="5421" w:type="dxa"/>
          </w:tcPr>
          <w:p w:rsidR="00000000" w:rsidRDefault="00F86738"/>
        </w:tc>
      </w:tr>
      <w:tr w:rsidR="00000000">
        <w:tblPrEx>
          <w:tblCellMar>
            <w:top w:w="0" w:type="dxa"/>
            <w:bottom w:w="0" w:type="dxa"/>
          </w:tblCellMar>
        </w:tblPrEx>
        <w:trPr>
          <w:cantSplit/>
          <w:jc w:val="center"/>
        </w:trPr>
        <w:tc>
          <w:tcPr>
            <w:tcW w:w="3225" w:type="dxa"/>
            <w:tcBorders>
              <w:right w:val="single" w:sz="4" w:space="0" w:color="auto"/>
            </w:tcBorders>
          </w:tcPr>
          <w:p w:rsidR="00000000" w:rsidRDefault="00F86738">
            <w:pPr>
              <w:jc w:val="center"/>
            </w:pPr>
            <w:bookmarkStart w:id="19" w:name="_Hlt506860257"/>
          </w:p>
        </w:tc>
        <w:tc>
          <w:tcPr>
            <w:tcW w:w="5421" w:type="dxa"/>
          </w:tcPr>
          <w:p w:rsidR="00000000" w:rsidRDefault="00F86738"/>
        </w:tc>
      </w:tr>
      <w:bookmarkEnd w:id="19"/>
      <w:tr w:rsidR="00000000">
        <w:tblPrEx>
          <w:tblCellMar>
            <w:top w:w="0" w:type="dxa"/>
            <w:bottom w:w="0" w:type="dxa"/>
          </w:tblCellMar>
        </w:tblPrEx>
        <w:trPr>
          <w:cantSplit/>
          <w:jc w:val="center"/>
        </w:trPr>
        <w:tc>
          <w:tcPr>
            <w:tcW w:w="3225" w:type="dxa"/>
            <w:tcBorders>
              <w:right w:val="single" w:sz="4" w:space="0" w:color="auto"/>
            </w:tcBorders>
          </w:tcPr>
          <w:p w:rsidR="00000000" w:rsidRDefault="00F86738">
            <w:pPr>
              <w:jc w:val="center"/>
            </w:pPr>
          </w:p>
        </w:tc>
        <w:tc>
          <w:tcPr>
            <w:tcW w:w="5421" w:type="dxa"/>
          </w:tcPr>
          <w:p w:rsidR="00000000" w:rsidRDefault="00F86738"/>
        </w:tc>
      </w:tr>
      <w:tr w:rsidR="00000000">
        <w:tblPrEx>
          <w:tblCellMar>
            <w:top w:w="0" w:type="dxa"/>
            <w:bottom w:w="0" w:type="dxa"/>
          </w:tblCellMar>
        </w:tblPrEx>
        <w:trPr>
          <w:cantSplit/>
          <w:jc w:val="center"/>
        </w:trPr>
        <w:tc>
          <w:tcPr>
            <w:tcW w:w="3225" w:type="dxa"/>
            <w:tcBorders>
              <w:right w:val="single" w:sz="4" w:space="0" w:color="auto"/>
            </w:tcBorders>
          </w:tcPr>
          <w:p w:rsidR="00000000" w:rsidRDefault="00F86738">
            <w:pPr>
              <w:jc w:val="center"/>
            </w:pPr>
          </w:p>
        </w:tc>
        <w:tc>
          <w:tcPr>
            <w:tcW w:w="5421" w:type="dxa"/>
          </w:tcPr>
          <w:p w:rsidR="00000000" w:rsidRDefault="00F86738"/>
        </w:tc>
      </w:tr>
      <w:tr w:rsidR="00000000">
        <w:tblPrEx>
          <w:tblCellMar>
            <w:top w:w="0" w:type="dxa"/>
            <w:bottom w:w="0" w:type="dxa"/>
          </w:tblCellMar>
        </w:tblPrEx>
        <w:trPr>
          <w:cantSplit/>
          <w:jc w:val="center"/>
        </w:trPr>
        <w:tc>
          <w:tcPr>
            <w:tcW w:w="3225" w:type="dxa"/>
            <w:tcBorders>
              <w:right w:val="single" w:sz="4" w:space="0" w:color="auto"/>
            </w:tcBorders>
          </w:tcPr>
          <w:p w:rsidR="00000000" w:rsidRDefault="00F86738">
            <w:pPr>
              <w:jc w:val="center"/>
            </w:pPr>
            <w:bookmarkStart w:id="20" w:name="_Hlt506860358"/>
            <w:bookmarkEnd w:id="20"/>
          </w:p>
        </w:tc>
        <w:tc>
          <w:tcPr>
            <w:tcW w:w="5421" w:type="dxa"/>
          </w:tcPr>
          <w:p w:rsidR="00000000" w:rsidRDefault="00F86738"/>
        </w:tc>
      </w:tr>
      <w:tr w:rsidR="00000000">
        <w:tblPrEx>
          <w:tblCellMar>
            <w:top w:w="0" w:type="dxa"/>
            <w:bottom w:w="0" w:type="dxa"/>
          </w:tblCellMar>
        </w:tblPrEx>
        <w:trPr>
          <w:cantSplit/>
          <w:jc w:val="center"/>
        </w:trPr>
        <w:tc>
          <w:tcPr>
            <w:tcW w:w="3225" w:type="dxa"/>
            <w:tcBorders>
              <w:right w:val="single" w:sz="4" w:space="0" w:color="auto"/>
            </w:tcBorders>
          </w:tcPr>
          <w:p w:rsidR="00000000" w:rsidRDefault="00F86738">
            <w:pPr>
              <w:jc w:val="center"/>
            </w:pPr>
          </w:p>
        </w:tc>
        <w:tc>
          <w:tcPr>
            <w:tcW w:w="5421" w:type="dxa"/>
          </w:tcPr>
          <w:p w:rsidR="00000000" w:rsidRDefault="00F86738"/>
        </w:tc>
      </w:tr>
    </w:tbl>
    <w:p w:rsidR="00000000" w:rsidRDefault="00F86738">
      <w:bookmarkStart w:id="21" w:name="_Hlt506254600"/>
      <w:bookmarkEnd w:id="21"/>
    </w:p>
    <w:p w:rsidR="00000000" w:rsidRDefault="00F86738">
      <w:pPr>
        <w:jc w:val="center"/>
        <w:rPr>
          <w:b/>
        </w:rPr>
      </w:pPr>
      <w:r>
        <w:rPr>
          <w:b/>
        </w:rPr>
        <w:t>Figure 3-</w:t>
      </w:r>
      <w:proofErr w:type="gramStart"/>
      <w:r>
        <w:rPr>
          <w:b/>
        </w:rPr>
        <w:t>2  Mission</w:t>
      </w:r>
      <w:proofErr w:type="gramEnd"/>
      <w:r>
        <w:rPr>
          <w:b/>
        </w:rPr>
        <w:t xml:space="preserve"> Critical Systems</w:t>
      </w:r>
    </w:p>
    <w:p w:rsidR="00000000" w:rsidRDefault="00F86738"/>
    <w:p w:rsidR="00000000" w:rsidRDefault="00F86738"/>
    <w:p w:rsidR="00000000" w:rsidRDefault="00F86738">
      <w:pPr>
        <w:pStyle w:val="Heading2"/>
      </w:pPr>
      <w:bookmarkStart w:id="22" w:name="_Toc520775959"/>
      <w:r>
        <w:t>Threats</w:t>
      </w:r>
      <w:bookmarkEnd w:id="22"/>
    </w:p>
    <w:p w:rsidR="00000000" w:rsidRDefault="00F86738">
      <w:pPr>
        <w:pStyle w:val="BodyText3"/>
      </w:pPr>
      <w:r>
        <w:t>When developing strat</w:t>
      </w:r>
      <w:r>
        <w:t>egies for a contingency plan, it is helpful to consider the entire range of probable and possible threats that present a risk to an organization.  From that range of threats, likely scenarios can be developed and appropriate strategies applied.  A disaster</w:t>
      </w:r>
      <w:r>
        <w:t xml:space="preserve"> recovery plan should be designed to be flexible enough to respond to extended business interruptions, as well as major disasters.  </w:t>
      </w:r>
    </w:p>
    <w:p w:rsidR="00000000" w:rsidRDefault="00F86738"/>
    <w:p w:rsidR="00000000" w:rsidRDefault="00F86738">
      <w:pPr>
        <w:rPr>
          <w:i/>
        </w:rPr>
      </w:pPr>
      <w:r>
        <w:rPr>
          <w:i/>
        </w:rPr>
        <w:t>The best way to achieve this goal is to design a contingency plan that could be used to address a major disaster, but is d</w:t>
      </w:r>
      <w:r>
        <w:rPr>
          <w:i/>
        </w:rPr>
        <w:t>ivided into sections that can be used to address e</w:t>
      </w:r>
      <w:r>
        <w:rPr>
          <w:i/>
        </w:rPr>
        <w:t>x</w:t>
      </w:r>
      <w:r>
        <w:rPr>
          <w:i/>
        </w:rPr>
        <w:t>tended business interruptions.  While each of the identified threats could result in a disa</w:t>
      </w:r>
      <w:r>
        <w:rPr>
          <w:i/>
        </w:rPr>
        <w:t>s</w:t>
      </w:r>
      <w:r>
        <w:rPr>
          <w:i/>
        </w:rPr>
        <w:t>ter by itself, in a major disaster several of the threats might be present concurrently or occur sequentially, de</w:t>
      </w:r>
      <w:r>
        <w:rPr>
          <w:i/>
        </w:rPr>
        <w:t xml:space="preserve">pending on the circumstances.   </w:t>
      </w:r>
    </w:p>
    <w:p w:rsidR="00000000" w:rsidRDefault="00F86738">
      <w:pPr>
        <w:rPr>
          <w:i/>
        </w:rPr>
      </w:pPr>
    </w:p>
    <w:p w:rsidR="00000000" w:rsidRDefault="00F86738">
      <w:pPr>
        <w:rPr>
          <w:i/>
        </w:rPr>
      </w:pPr>
      <w:r>
        <w:rPr>
          <w:i/>
        </w:rPr>
        <w:t>As a result, it is advisable to develop several levels of strategies that can be applied as needed.  For example, a localized fire in the computing center may render some of that space unusable.  An appropriate strategy fo</w:t>
      </w:r>
      <w:r>
        <w:rPr>
          <w:i/>
        </w:rPr>
        <w:t xml:space="preserve">r that event may be temporary relocation of personnel to another office within </w:t>
      </w:r>
      <w:r>
        <w:rPr>
          <w:i/>
          <w:color w:val="FF0000"/>
        </w:rPr>
        <w:t>&lt;Name&gt;</w:t>
      </w:r>
      <w:r>
        <w:rPr>
          <w:i/>
        </w:rPr>
        <w:t xml:space="preserve"> headquarters or in other suitable local o</w:t>
      </w:r>
      <w:r>
        <w:rPr>
          <w:i/>
        </w:rPr>
        <w:t>f</w:t>
      </w:r>
      <w:r>
        <w:rPr>
          <w:i/>
        </w:rPr>
        <w:t>fice space in another office building or hotel.  An event that required temporary evacu</w:t>
      </w:r>
      <w:r>
        <w:rPr>
          <w:i/>
        </w:rPr>
        <w:t>a</w:t>
      </w:r>
      <w:r>
        <w:rPr>
          <w:i/>
        </w:rPr>
        <w:t>tion of the computer center, such as a t</w:t>
      </w:r>
      <w:r>
        <w:rPr>
          <w:i/>
        </w:rPr>
        <w:t>ruck accident in the tunnel and a chemical spill that may require several days to resolve, may necessitate switchover capabilities and possible r</w:t>
      </w:r>
      <w:r>
        <w:rPr>
          <w:i/>
        </w:rPr>
        <w:t>e</w:t>
      </w:r>
      <w:r>
        <w:rPr>
          <w:i/>
        </w:rPr>
        <w:t>gional mirrored redundancy capabilities that would be transparent to the u</w:t>
      </w:r>
      <w:r>
        <w:rPr>
          <w:i/>
        </w:rPr>
        <w:t>s</w:t>
      </w:r>
      <w:r>
        <w:rPr>
          <w:i/>
        </w:rPr>
        <w:t>ers.  An event of greater magnitude</w:t>
      </w:r>
      <w:r>
        <w:rPr>
          <w:i/>
        </w:rPr>
        <w:t xml:space="preserve">, such as an explosion, may render the </w:t>
      </w:r>
      <w:r>
        <w:rPr>
          <w:i/>
          <w:color w:val="FF0000"/>
        </w:rPr>
        <w:t>&lt;Name of headquarters or n</w:t>
      </w:r>
      <w:r>
        <w:rPr>
          <w:i/>
        </w:rPr>
        <w:t>ational office</w:t>
      </w:r>
      <w:r>
        <w:rPr>
          <w:i/>
          <w:color w:val="FF0000"/>
        </w:rPr>
        <w:t>&gt;</w:t>
      </w:r>
      <w:r>
        <w:rPr>
          <w:i/>
        </w:rPr>
        <w:t xml:space="preserve"> unusable for an extended duration of time and might necessitate a stra</w:t>
      </w:r>
      <w:r>
        <w:rPr>
          <w:i/>
        </w:rPr>
        <w:t>t</w:t>
      </w:r>
      <w:r>
        <w:rPr>
          <w:i/>
        </w:rPr>
        <w:t>egy based on mirrored redundancy as well as a secondary strategy involving a comme</w:t>
      </w:r>
      <w:r>
        <w:rPr>
          <w:i/>
        </w:rPr>
        <w:t>r</w:t>
      </w:r>
      <w:r>
        <w:rPr>
          <w:i/>
        </w:rPr>
        <w:t xml:space="preserve">cial hot site.  Time </w:t>
      </w:r>
      <w:r>
        <w:rPr>
          <w:i/>
        </w:rPr>
        <w:t>sensitivity and mission criticality in conjunction with budgetary lim</w:t>
      </w:r>
      <w:r>
        <w:rPr>
          <w:i/>
        </w:rPr>
        <w:t>i</w:t>
      </w:r>
      <w:r>
        <w:rPr>
          <w:i/>
        </w:rPr>
        <w:t>t</w:t>
      </w:r>
      <w:r>
        <w:rPr>
          <w:i/>
        </w:rPr>
        <w:t>a</w:t>
      </w:r>
      <w:r>
        <w:rPr>
          <w:i/>
        </w:rPr>
        <w:t>tions, level of threat and degree of risk will be major factors in the development of re</w:t>
      </w:r>
      <w:r>
        <w:rPr>
          <w:i/>
        </w:rPr>
        <w:t>c</w:t>
      </w:r>
      <w:r>
        <w:rPr>
          <w:i/>
        </w:rPr>
        <w:t>ommended strategies.  (See § 6 for Recommended Strategies)</w:t>
      </w:r>
    </w:p>
    <w:p w:rsidR="00000000" w:rsidRDefault="00F86738">
      <w:bookmarkStart w:id="23" w:name="_Hlt505661841"/>
      <w:bookmarkEnd w:id="23"/>
    </w:p>
    <w:p w:rsidR="00000000" w:rsidRDefault="00F86738">
      <w:pPr>
        <w:pStyle w:val="Heading3"/>
      </w:pPr>
      <w:bookmarkStart w:id="24" w:name="_Toc502108235"/>
      <w:bookmarkStart w:id="25" w:name="_Toc505149974"/>
      <w:bookmarkStart w:id="26" w:name="_Toc508595487"/>
      <w:bookmarkStart w:id="27" w:name="_Toc520775960"/>
      <w:r>
        <w:t>Probable Threats</w:t>
      </w:r>
      <w:bookmarkEnd w:id="24"/>
      <w:bookmarkEnd w:id="25"/>
      <w:bookmarkEnd w:id="26"/>
      <w:bookmarkEnd w:id="27"/>
    </w:p>
    <w:p w:rsidR="00000000" w:rsidRDefault="00F86738">
      <w:pPr>
        <w:rPr>
          <w:i/>
        </w:rPr>
      </w:pPr>
      <w:r>
        <w:rPr>
          <w:i/>
        </w:rPr>
        <w:t xml:space="preserve">The table depicts </w:t>
      </w:r>
      <w:r>
        <w:rPr>
          <w:i/>
        </w:rPr>
        <w:t xml:space="preserve">the threats most likely to impact the </w:t>
      </w:r>
      <w:r>
        <w:rPr>
          <w:i/>
          <w:color w:val="FF0000"/>
        </w:rPr>
        <w:t xml:space="preserve">&lt;Facility&gt; </w:t>
      </w:r>
      <w:r>
        <w:rPr>
          <w:i/>
        </w:rPr>
        <w:t xml:space="preserve">and components of </w:t>
      </w:r>
      <w:r>
        <w:rPr>
          <w:i/>
          <w:color w:val="FF0000"/>
        </w:rPr>
        <w:t xml:space="preserve">&lt;systems&gt; </w:t>
      </w:r>
      <w:r>
        <w:rPr>
          <w:i/>
        </w:rPr>
        <w:t xml:space="preserve">and their management.  The specific threats that are represented by (XX) are considered the most likely to occur within the </w:t>
      </w:r>
      <w:r>
        <w:rPr>
          <w:i/>
          <w:color w:val="FF0000"/>
        </w:rPr>
        <w:t xml:space="preserve">&lt;system&gt; </w:t>
      </w:r>
      <w:r>
        <w:rPr>
          <w:i/>
        </w:rPr>
        <w:t>environment.</w:t>
      </w:r>
    </w:p>
    <w:p w:rsidR="00000000" w:rsidRDefault="00F86738"/>
    <w:tbl>
      <w:tblPr>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3420"/>
        <w:gridCol w:w="1740"/>
        <w:gridCol w:w="1740"/>
        <w:gridCol w:w="1740"/>
      </w:tblGrid>
      <w:tr w:rsidR="00000000">
        <w:tblPrEx>
          <w:tblCellMar>
            <w:top w:w="0" w:type="dxa"/>
            <w:bottom w:w="0" w:type="dxa"/>
          </w:tblCellMar>
        </w:tblPrEx>
        <w:trPr>
          <w:cantSplit/>
          <w:trHeight w:val="300"/>
        </w:trPr>
        <w:tc>
          <w:tcPr>
            <w:tcW w:w="8640" w:type="dxa"/>
            <w:gridSpan w:val="4"/>
            <w:shd w:val="pct25" w:color="auto" w:fill="FFFFFF"/>
          </w:tcPr>
          <w:p w:rsidR="00000000" w:rsidRDefault="00F86738">
            <w:pPr>
              <w:widowControl w:val="0"/>
              <w:jc w:val="center"/>
              <w:rPr>
                <w:b/>
              </w:rPr>
            </w:pPr>
            <w:r>
              <w:rPr>
                <w:b/>
              </w:rPr>
              <w:t xml:space="preserve">PROBABILITY OF THREATS </w:t>
            </w:r>
          </w:p>
        </w:tc>
      </w:tr>
      <w:tr w:rsidR="00000000">
        <w:tblPrEx>
          <w:tblCellMar>
            <w:top w:w="0" w:type="dxa"/>
            <w:bottom w:w="0" w:type="dxa"/>
          </w:tblCellMar>
        </w:tblPrEx>
        <w:trPr>
          <w:cantSplit/>
          <w:trHeight w:val="300"/>
        </w:trPr>
        <w:tc>
          <w:tcPr>
            <w:tcW w:w="3420" w:type="dxa"/>
          </w:tcPr>
          <w:p w:rsidR="00000000" w:rsidRDefault="00F86738">
            <w:pPr>
              <w:widowControl w:val="0"/>
              <w:rPr>
                <w:b/>
              </w:rPr>
            </w:pPr>
            <w:r>
              <w:rPr>
                <w:b/>
              </w:rPr>
              <w:t>Probabi</w:t>
            </w:r>
            <w:r>
              <w:rPr>
                <w:b/>
              </w:rPr>
              <w:t>lity of Occurrence:</w:t>
            </w:r>
          </w:p>
        </w:tc>
        <w:tc>
          <w:tcPr>
            <w:tcW w:w="1740" w:type="dxa"/>
          </w:tcPr>
          <w:p w:rsidR="00000000" w:rsidRDefault="00F86738">
            <w:pPr>
              <w:widowControl w:val="0"/>
              <w:jc w:val="center"/>
              <w:rPr>
                <w:b/>
              </w:rPr>
            </w:pPr>
            <w:r>
              <w:rPr>
                <w:b/>
              </w:rPr>
              <w:t>High</w:t>
            </w:r>
          </w:p>
        </w:tc>
        <w:tc>
          <w:tcPr>
            <w:tcW w:w="1740" w:type="dxa"/>
          </w:tcPr>
          <w:p w:rsidR="00000000" w:rsidRDefault="00F86738">
            <w:pPr>
              <w:widowControl w:val="0"/>
              <w:jc w:val="center"/>
              <w:rPr>
                <w:b/>
              </w:rPr>
            </w:pPr>
            <w:r>
              <w:rPr>
                <w:b/>
              </w:rPr>
              <w:t>Medium</w:t>
            </w:r>
          </w:p>
        </w:tc>
        <w:tc>
          <w:tcPr>
            <w:tcW w:w="1740" w:type="dxa"/>
          </w:tcPr>
          <w:p w:rsidR="00000000" w:rsidRDefault="00F86738">
            <w:pPr>
              <w:widowControl w:val="0"/>
              <w:jc w:val="center"/>
              <w:rPr>
                <w:b/>
              </w:rPr>
            </w:pPr>
            <w:r>
              <w:rPr>
                <w:b/>
              </w:rPr>
              <w:t>Low</w:t>
            </w:r>
          </w:p>
        </w:tc>
      </w:tr>
      <w:tr w:rsidR="00000000">
        <w:tblPrEx>
          <w:tblCellMar>
            <w:top w:w="0" w:type="dxa"/>
            <w:bottom w:w="0" w:type="dxa"/>
          </w:tblCellMar>
        </w:tblPrEx>
        <w:trPr>
          <w:cantSplit/>
          <w:trHeight w:val="300"/>
        </w:trPr>
        <w:tc>
          <w:tcPr>
            <w:tcW w:w="3420" w:type="dxa"/>
          </w:tcPr>
          <w:p w:rsidR="00000000" w:rsidRDefault="00F86738">
            <w:pPr>
              <w:widowControl w:val="0"/>
              <w:rPr>
                <w:b/>
              </w:rPr>
            </w:pPr>
            <w:r>
              <w:rPr>
                <w:b/>
              </w:rPr>
              <w:t>Air Conditioning Failure</w:t>
            </w:r>
          </w:p>
        </w:tc>
        <w:tc>
          <w:tcPr>
            <w:tcW w:w="1740" w:type="dxa"/>
          </w:tcPr>
          <w:p w:rsidR="00000000" w:rsidRDefault="00F86738">
            <w:pPr>
              <w:widowControl w:val="0"/>
              <w:jc w:val="center"/>
              <w:rPr>
                <w:b/>
                <w:i/>
                <w:color w:val="FF0000"/>
              </w:rPr>
            </w:pPr>
          </w:p>
        </w:tc>
        <w:tc>
          <w:tcPr>
            <w:tcW w:w="1740" w:type="dxa"/>
          </w:tcPr>
          <w:p w:rsidR="00000000" w:rsidRDefault="00F86738">
            <w:pPr>
              <w:widowControl w:val="0"/>
              <w:jc w:val="center"/>
              <w:rPr>
                <w:b/>
                <w:i/>
                <w:color w:val="FF0000"/>
              </w:rPr>
            </w:pPr>
            <w:r>
              <w:rPr>
                <w:b/>
                <w:i/>
                <w:color w:val="FF0000"/>
              </w:rPr>
              <w:t>X</w:t>
            </w:r>
          </w:p>
        </w:tc>
        <w:tc>
          <w:tcPr>
            <w:tcW w:w="1740" w:type="dxa"/>
          </w:tcPr>
          <w:p w:rsidR="00000000" w:rsidRDefault="00F86738">
            <w:pPr>
              <w:widowControl w:val="0"/>
              <w:jc w:val="center"/>
              <w:rPr>
                <w:b/>
                <w:i/>
                <w:color w:val="FF0000"/>
              </w:rPr>
            </w:pPr>
          </w:p>
        </w:tc>
      </w:tr>
      <w:tr w:rsidR="00000000">
        <w:tblPrEx>
          <w:tblCellMar>
            <w:top w:w="0" w:type="dxa"/>
            <w:bottom w:w="0" w:type="dxa"/>
          </w:tblCellMar>
        </w:tblPrEx>
        <w:trPr>
          <w:cantSplit/>
          <w:trHeight w:val="300"/>
        </w:trPr>
        <w:tc>
          <w:tcPr>
            <w:tcW w:w="3420" w:type="dxa"/>
          </w:tcPr>
          <w:p w:rsidR="00000000" w:rsidRDefault="00F86738">
            <w:pPr>
              <w:widowControl w:val="0"/>
              <w:rPr>
                <w:b/>
              </w:rPr>
            </w:pPr>
            <w:r>
              <w:rPr>
                <w:b/>
              </w:rPr>
              <w:t>Aircraft Accident</w:t>
            </w:r>
          </w:p>
        </w:tc>
        <w:tc>
          <w:tcPr>
            <w:tcW w:w="1740" w:type="dxa"/>
          </w:tcPr>
          <w:p w:rsidR="00000000" w:rsidRDefault="00F86738">
            <w:pPr>
              <w:widowControl w:val="0"/>
              <w:jc w:val="center"/>
              <w:rPr>
                <w:b/>
                <w:i/>
                <w:color w:val="FF0000"/>
              </w:rPr>
            </w:pPr>
          </w:p>
        </w:tc>
        <w:tc>
          <w:tcPr>
            <w:tcW w:w="1740" w:type="dxa"/>
          </w:tcPr>
          <w:p w:rsidR="00000000" w:rsidRDefault="00F86738">
            <w:pPr>
              <w:widowControl w:val="0"/>
              <w:jc w:val="center"/>
              <w:rPr>
                <w:b/>
                <w:i/>
                <w:color w:val="FF0000"/>
              </w:rPr>
            </w:pPr>
          </w:p>
        </w:tc>
        <w:tc>
          <w:tcPr>
            <w:tcW w:w="1740" w:type="dxa"/>
          </w:tcPr>
          <w:p w:rsidR="00000000" w:rsidRDefault="00F86738">
            <w:pPr>
              <w:widowControl w:val="0"/>
              <w:jc w:val="center"/>
              <w:rPr>
                <w:b/>
                <w:i/>
                <w:color w:val="FF0000"/>
              </w:rPr>
            </w:pPr>
            <w:r>
              <w:rPr>
                <w:b/>
                <w:i/>
                <w:color w:val="FF0000"/>
              </w:rPr>
              <w:t>X</w:t>
            </w:r>
          </w:p>
        </w:tc>
      </w:tr>
      <w:tr w:rsidR="00000000">
        <w:tblPrEx>
          <w:tblCellMar>
            <w:top w:w="0" w:type="dxa"/>
            <w:bottom w:w="0" w:type="dxa"/>
          </w:tblCellMar>
        </w:tblPrEx>
        <w:trPr>
          <w:cantSplit/>
          <w:trHeight w:val="300"/>
        </w:trPr>
        <w:tc>
          <w:tcPr>
            <w:tcW w:w="3420" w:type="dxa"/>
          </w:tcPr>
          <w:p w:rsidR="00000000" w:rsidRDefault="00F86738">
            <w:pPr>
              <w:widowControl w:val="0"/>
              <w:rPr>
                <w:b/>
              </w:rPr>
            </w:pPr>
            <w:r>
              <w:rPr>
                <w:b/>
              </w:rPr>
              <w:t>Blackmail</w:t>
            </w:r>
          </w:p>
        </w:tc>
        <w:tc>
          <w:tcPr>
            <w:tcW w:w="1740" w:type="dxa"/>
          </w:tcPr>
          <w:p w:rsidR="00000000" w:rsidRDefault="00F86738">
            <w:pPr>
              <w:widowControl w:val="0"/>
              <w:jc w:val="center"/>
              <w:rPr>
                <w:b/>
                <w:i/>
                <w:color w:val="FF0000"/>
              </w:rPr>
            </w:pPr>
          </w:p>
        </w:tc>
        <w:tc>
          <w:tcPr>
            <w:tcW w:w="1740" w:type="dxa"/>
          </w:tcPr>
          <w:p w:rsidR="00000000" w:rsidRDefault="00F86738">
            <w:pPr>
              <w:widowControl w:val="0"/>
              <w:jc w:val="center"/>
              <w:rPr>
                <w:b/>
                <w:i/>
                <w:color w:val="FF0000"/>
              </w:rPr>
            </w:pPr>
            <w:r>
              <w:rPr>
                <w:b/>
                <w:i/>
                <w:color w:val="FF0000"/>
              </w:rPr>
              <w:t>X</w:t>
            </w:r>
          </w:p>
        </w:tc>
        <w:tc>
          <w:tcPr>
            <w:tcW w:w="1740" w:type="dxa"/>
          </w:tcPr>
          <w:p w:rsidR="00000000" w:rsidRDefault="00F86738">
            <w:pPr>
              <w:widowControl w:val="0"/>
              <w:jc w:val="center"/>
              <w:rPr>
                <w:b/>
                <w:i/>
                <w:color w:val="FF0000"/>
              </w:rPr>
            </w:pPr>
          </w:p>
        </w:tc>
      </w:tr>
      <w:tr w:rsidR="00000000">
        <w:tblPrEx>
          <w:tblCellMar>
            <w:top w:w="0" w:type="dxa"/>
            <w:bottom w:w="0" w:type="dxa"/>
          </w:tblCellMar>
        </w:tblPrEx>
        <w:trPr>
          <w:cantSplit/>
          <w:trHeight w:val="300"/>
        </w:trPr>
        <w:tc>
          <w:tcPr>
            <w:tcW w:w="3420" w:type="dxa"/>
          </w:tcPr>
          <w:p w:rsidR="00000000" w:rsidRDefault="00F86738">
            <w:pPr>
              <w:widowControl w:val="0"/>
              <w:rPr>
                <w:b/>
              </w:rPr>
            </w:pPr>
            <w:r>
              <w:rPr>
                <w:b/>
              </w:rPr>
              <w:t>Bomb Threats</w:t>
            </w:r>
          </w:p>
        </w:tc>
        <w:tc>
          <w:tcPr>
            <w:tcW w:w="1740" w:type="dxa"/>
          </w:tcPr>
          <w:p w:rsidR="00000000" w:rsidRDefault="00F86738">
            <w:pPr>
              <w:widowControl w:val="0"/>
              <w:jc w:val="center"/>
              <w:rPr>
                <w:b/>
                <w:i/>
                <w:color w:val="FF0000"/>
              </w:rPr>
            </w:pPr>
          </w:p>
        </w:tc>
        <w:tc>
          <w:tcPr>
            <w:tcW w:w="1740" w:type="dxa"/>
          </w:tcPr>
          <w:p w:rsidR="00000000" w:rsidRDefault="00F86738">
            <w:pPr>
              <w:widowControl w:val="0"/>
              <w:jc w:val="center"/>
              <w:rPr>
                <w:b/>
                <w:i/>
                <w:color w:val="FF0000"/>
              </w:rPr>
            </w:pPr>
            <w:r>
              <w:rPr>
                <w:b/>
                <w:i/>
                <w:color w:val="FF0000"/>
              </w:rPr>
              <w:t>X</w:t>
            </w:r>
          </w:p>
        </w:tc>
        <w:tc>
          <w:tcPr>
            <w:tcW w:w="1740" w:type="dxa"/>
          </w:tcPr>
          <w:p w:rsidR="00000000" w:rsidRDefault="00F86738">
            <w:pPr>
              <w:widowControl w:val="0"/>
              <w:jc w:val="center"/>
              <w:rPr>
                <w:b/>
                <w:i/>
                <w:color w:val="FF0000"/>
              </w:rPr>
            </w:pPr>
          </w:p>
        </w:tc>
      </w:tr>
      <w:tr w:rsidR="00000000">
        <w:tblPrEx>
          <w:tblCellMar>
            <w:top w:w="0" w:type="dxa"/>
            <w:bottom w:w="0" w:type="dxa"/>
          </w:tblCellMar>
        </w:tblPrEx>
        <w:trPr>
          <w:cantSplit/>
          <w:trHeight w:val="300"/>
        </w:trPr>
        <w:tc>
          <w:tcPr>
            <w:tcW w:w="3420" w:type="dxa"/>
          </w:tcPr>
          <w:p w:rsidR="00000000" w:rsidRDefault="00F86738">
            <w:pPr>
              <w:widowControl w:val="0"/>
              <w:rPr>
                <w:b/>
              </w:rPr>
            </w:pPr>
            <w:r>
              <w:rPr>
                <w:b/>
              </w:rPr>
              <w:t>Chemical Spills / HazMat</w:t>
            </w:r>
          </w:p>
        </w:tc>
        <w:tc>
          <w:tcPr>
            <w:tcW w:w="1740" w:type="dxa"/>
          </w:tcPr>
          <w:p w:rsidR="00000000" w:rsidRDefault="00F86738">
            <w:pPr>
              <w:widowControl w:val="0"/>
              <w:jc w:val="center"/>
              <w:rPr>
                <w:b/>
                <w:i/>
                <w:color w:val="FF0000"/>
              </w:rPr>
            </w:pPr>
            <w:r>
              <w:rPr>
                <w:b/>
                <w:i/>
                <w:color w:val="FF0000"/>
              </w:rPr>
              <w:t>X</w:t>
            </w:r>
          </w:p>
        </w:tc>
        <w:tc>
          <w:tcPr>
            <w:tcW w:w="1740" w:type="dxa"/>
          </w:tcPr>
          <w:p w:rsidR="00000000" w:rsidRDefault="00F86738">
            <w:pPr>
              <w:widowControl w:val="0"/>
              <w:jc w:val="center"/>
              <w:rPr>
                <w:b/>
                <w:i/>
                <w:color w:val="FF0000"/>
              </w:rPr>
            </w:pPr>
          </w:p>
        </w:tc>
        <w:tc>
          <w:tcPr>
            <w:tcW w:w="1740" w:type="dxa"/>
          </w:tcPr>
          <w:p w:rsidR="00000000" w:rsidRDefault="00F86738">
            <w:pPr>
              <w:widowControl w:val="0"/>
              <w:jc w:val="center"/>
              <w:rPr>
                <w:b/>
                <w:i/>
                <w:color w:val="FF0000"/>
              </w:rPr>
            </w:pPr>
          </w:p>
        </w:tc>
      </w:tr>
      <w:tr w:rsidR="00000000">
        <w:tblPrEx>
          <w:tblCellMar>
            <w:top w:w="0" w:type="dxa"/>
            <w:bottom w:w="0" w:type="dxa"/>
          </w:tblCellMar>
        </w:tblPrEx>
        <w:trPr>
          <w:cantSplit/>
          <w:trHeight w:val="300"/>
        </w:trPr>
        <w:tc>
          <w:tcPr>
            <w:tcW w:w="3420" w:type="dxa"/>
          </w:tcPr>
          <w:p w:rsidR="00000000" w:rsidRDefault="00F86738">
            <w:pPr>
              <w:widowControl w:val="0"/>
              <w:rPr>
                <w:b/>
              </w:rPr>
            </w:pPr>
            <w:r>
              <w:rPr>
                <w:b/>
              </w:rPr>
              <w:t>Cold / Frost / Snow</w:t>
            </w:r>
          </w:p>
        </w:tc>
        <w:tc>
          <w:tcPr>
            <w:tcW w:w="1740" w:type="dxa"/>
          </w:tcPr>
          <w:p w:rsidR="00000000" w:rsidRDefault="00F86738">
            <w:pPr>
              <w:widowControl w:val="0"/>
              <w:jc w:val="center"/>
              <w:rPr>
                <w:b/>
                <w:i/>
                <w:color w:val="FF0000"/>
              </w:rPr>
            </w:pPr>
          </w:p>
        </w:tc>
        <w:tc>
          <w:tcPr>
            <w:tcW w:w="1740" w:type="dxa"/>
          </w:tcPr>
          <w:p w:rsidR="00000000" w:rsidRDefault="00F86738">
            <w:pPr>
              <w:widowControl w:val="0"/>
              <w:jc w:val="center"/>
              <w:rPr>
                <w:b/>
                <w:i/>
                <w:color w:val="FF0000"/>
              </w:rPr>
            </w:pPr>
          </w:p>
        </w:tc>
        <w:tc>
          <w:tcPr>
            <w:tcW w:w="1740" w:type="dxa"/>
          </w:tcPr>
          <w:p w:rsidR="00000000" w:rsidRDefault="00F86738">
            <w:pPr>
              <w:widowControl w:val="0"/>
              <w:jc w:val="center"/>
              <w:rPr>
                <w:b/>
                <w:i/>
                <w:color w:val="FF0000"/>
              </w:rPr>
            </w:pPr>
            <w:r>
              <w:rPr>
                <w:b/>
                <w:i/>
                <w:color w:val="FF0000"/>
              </w:rPr>
              <w:t>X</w:t>
            </w:r>
          </w:p>
        </w:tc>
      </w:tr>
      <w:tr w:rsidR="00000000">
        <w:tblPrEx>
          <w:tblCellMar>
            <w:top w:w="0" w:type="dxa"/>
            <w:bottom w:w="0" w:type="dxa"/>
          </w:tblCellMar>
        </w:tblPrEx>
        <w:trPr>
          <w:cantSplit/>
          <w:trHeight w:val="300"/>
        </w:trPr>
        <w:tc>
          <w:tcPr>
            <w:tcW w:w="3420" w:type="dxa"/>
          </w:tcPr>
          <w:p w:rsidR="00000000" w:rsidRDefault="00F86738">
            <w:pPr>
              <w:widowControl w:val="0"/>
              <w:rPr>
                <w:b/>
              </w:rPr>
            </w:pPr>
            <w:r>
              <w:rPr>
                <w:b/>
              </w:rPr>
              <w:t>Communications Loss</w:t>
            </w:r>
          </w:p>
        </w:tc>
        <w:tc>
          <w:tcPr>
            <w:tcW w:w="1740" w:type="dxa"/>
          </w:tcPr>
          <w:p w:rsidR="00000000" w:rsidRDefault="00F86738">
            <w:pPr>
              <w:widowControl w:val="0"/>
              <w:jc w:val="center"/>
              <w:rPr>
                <w:b/>
                <w:i/>
                <w:color w:val="FF0000"/>
              </w:rPr>
            </w:pPr>
          </w:p>
        </w:tc>
        <w:tc>
          <w:tcPr>
            <w:tcW w:w="1740" w:type="dxa"/>
          </w:tcPr>
          <w:p w:rsidR="00000000" w:rsidRDefault="00F86738">
            <w:pPr>
              <w:widowControl w:val="0"/>
              <w:jc w:val="center"/>
              <w:rPr>
                <w:b/>
                <w:i/>
                <w:color w:val="FF0000"/>
              </w:rPr>
            </w:pPr>
            <w:r>
              <w:rPr>
                <w:b/>
                <w:i/>
                <w:color w:val="FF0000"/>
              </w:rPr>
              <w:t>X</w:t>
            </w:r>
          </w:p>
        </w:tc>
        <w:tc>
          <w:tcPr>
            <w:tcW w:w="1740" w:type="dxa"/>
          </w:tcPr>
          <w:p w:rsidR="00000000" w:rsidRDefault="00F86738">
            <w:pPr>
              <w:widowControl w:val="0"/>
              <w:jc w:val="center"/>
              <w:rPr>
                <w:b/>
                <w:i/>
                <w:color w:val="FF0000"/>
              </w:rPr>
            </w:pPr>
          </w:p>
        </w:tc>
      </w:tr>
      <w:tr w:rsidR="00000000">
        <w:tblPrEx>
          <w:tblCellMar>
            <w:top w:w="0" w:type="dxa"/>
            <w:bottom w:w="0" w:type="dxa"/>
          </w:tblCellMar>
        </w:tblPrEx>
        <w:trPr>
          <w:cantSplit/>
          <w:trHeight w:val="300"/>
        </w:trPr>
        <w:tc>
          <w:tcPr>
            <w:tcW w:w="3420" w:type="dxa"/>
          </w:tcPr>
          <w:p w:rsidR="00000000" w:rsidRDefault="00F86738">
            <w:pPr>
              <w:widowControl w:val="0"/>
              <w:rPr>
                <w:b/>
              </w:rPr>
            </w:pPr>
            <w:r>
              <w:rPr>
                <w:b/>
              </w:rPr>
              <w:t>Data Destruction</w:t>
            </w:r>
          </w:p>
        </w:tc>
        <w:tc>
          <w:tcPr>
            <w:tcW w:w="1740" w:type="dxa"/>
          </w:tcPr>
          <w:p w:rsidR="00000000" w:rsidRDefault="00F86738">
            <w:pPr>
              <w:widowControl w:val="0"/>
              <w:jc w:val="center"/>
              <w:rPr>
                <w:b/>
                <w:i/>
                <w:color w:val="FF0000"/>
              </w:rPr>
            </w:pPr>
          </w:p>
        </w:tc>
        <w:tc>
          <w:tcPr>
            <w:tcW w:w="1740" w:type="dxa"/>
          </w:tcPr>
          <w:p w:rsidR="00000000" w:rsidRDefault="00F86738">
            <w:pPr>
              <w:widowControl w:val="0"/>
              <w:jc w:val="center"/>
              <w:rPr>
                <w:b/>
                <w:i/>
                <w:color w:val="FF0000"/>
              </w:rPr>
            </w:pPr>
            <w:r>
              <w:rPr>
                <w:b/>
                <w:i/>
                <w:color w:val="FF0000"/>
              </w:rPr>
              <w:t>X</w:t>
            </w:r>
          </w:p>
        </w:tc>
        <w:tc>
          <w:tcPr>
            <w:tcW w:w="1740" w:type="dxa"/>
          </w:tcPr>
          <w:p w:rsidR="00000000" w:rsidRDefault="00F86738">
            <w:pPr>
              <w:widowControl w:val="0"/>
              <w:jc w:val="center"/>
              <w:rPr>
                <w:b/>
                <w:i/>
                <w:color w:val="FF0000"/>
              </w:rPr>
            </w:pPr>
          </w:p>
        </w:tc>
      </w:tr>
      <w:tr w:rsidR="00000000">
        <w:tblPrEx>
          <w:tblCellMar>
            <w:top w:w="0" w:type="dxa"/>
            <w:bottom w:w="0" w:type="dxa"/>
          </w:tblCellMar>
        </w:tblPrEx>
        <w:trPr>
          <w:cantSplit/>
          <w:trHeight w:val="300"/>
        </w:trPr>
        <w:tc>
          <w:tcPr>
            <w:tcW w:w="3420" w:type="dxa"/>
          </w:tcPr>
          <w:p w:rsidR="00000000" w:rsidRDefault="00F86738">
            <w:pPr>
              <w:widowControl w:val="0"/>
              <w:rPr>
                <w:b/>
              </w:rPr>
            </w:pPr>
            <w:r>
              <w:rPr>
                <w:b/>
              </w:rPr>
              <w:t>Earthquakes</w:t>
            </w:r>
          </w:p>
        </w:tc>
        <w:tc>
          <w:tcPr>
            <w:tcW w:w="1740" w:type="dxa"/>
          </w:tcPr>
          <w:p w:rsidR="00000000" w:rsidRDefault="00F86738">
            <w:pPr>
              <w:widowControl w:val="0"/>
              <w:jc w:val="center"/>
              <w:rPr>
                <w:b/>
                <w:i/>
                <w:color w:val="FF0000"/>
              </w:rPr>
            </w:pPr>
          </w:p>
        </w:tc>
        <w:tc>
          <w:tcPr>
            <w:tcW w:w="1740" w:type="dxa"/>
          </w:tcPr>
          <w:p w:rsidR="00000000" w:rsidRDefault="00F86738">
            <w:pPr>
              <w:widowControl w:val="0"/>
              <w:jc w:val="center"/>
              <w:rPr>
                <w:b/>
                <w:i/>
                <w:color w:val="FF0000"/>
              </w:rPr>
            </w:pPr>
          </w:p>
        </w:tc>
        <w:tc>
          <w:tcPr>
            <w:tcW w:w="1740" w:type="dxa"/>
          </w:tcPr>
          <w:p w:rsidR="00000000" w:rsidRDefault="00F86738">
            <w:pPr>
              <w:widowControl w:val="0"/>
              <w:jc w:val="center"/>
              <w:rPr>
                <w:b/>
                <w:i/>
                <w:color w:val="FF0000"/>
              </w:rPr>
            </w:pPr>
            <w:r>
              <w:rPr>
                <w:b/>
                <w:i/>
                <w:color w:val="FF0000"/>
              </w:rPr>
              <w:t>X</w:t>
            </w:r>
          </w:p>
        </w:tc>
      </w:tr>
      <w:tr w:rsidR="00000000">
        <w:tblPrEx>
          <w:tblCellMar>
            <w:top w:w="0" w:type="dxa"/>
            <w:bottom w:w="0" w:type="dxa"/>
          </w:tblCellMar>
        </w:tblPrEx>
        <w:trPr>
          <w:cantSplit/>
          <w:trHeight w:val="300"/>
        </w:trPr>
        <w:tc>
          <w:tcPr>
            <w:tcW w:w="3420" w:type="dxa"/>
          </w:tcPr>
          <w:p w:rsidR="00000000" w:rsidRDefault="00F86738">
            <w:pPr>
              <w:widowControl w:val="0"/>
              <w:rPr>
                <w:b/>
              </w:rPr>
            </w:pPr>
            <w:r>
              <w:rPr>
                <w:b/>
              </w:rPr>
              <w:t>Fire</w:t>
            </w:r>
          </w:p>
        </w:tc>
        <w:tc>
          <w:tcPr>
            <w:tcW w:w="1740" w:type="dxa"/>
          </w:tcPr>
          <w:p w:rsidR="00000000" w:rsidRDefault="00F86738">
            <w:pPr>
              <w:widowControl w:val="0"/>
              <w:jc w:val="center"/>
              <w:rPr>
                <w:b/>
                <w:i/>
                <w:color w:val="FF0000"/>
              </w:rPr>
            </w:pPr>
            <w:r>
              <w:rPr>
                <w:b/>
                <w:i/>
                <w:color w:val="FF0000"/>
              </w:rPr>
              <w:t>XX</w:t>
            </w:r>
          </w:p>
        </w:tc>
        <w:tc>
          <w:tcPr>
            <w:tcW w:w="1740" w:type="dxa"/>
          </w:tcPr>
          <w:p w:rsidR="00000000" w:rsidRDefault="00F86738">
            <w:pPr>
              <w:widowControl w:val="0"/>
              <w:jc w:val="center"/>
              <w:rPr>
                <w:b/>
                <w:i/>
                <w:color w:val="FF0000"/>
              </w:rPr>
            </w:pPr>
          </w:p>
        </w:tc>
        <w:tc>
          <w:tcPr>
            <w:tcW w:w="1740" w:type="dxa"/>
          </w:tcPr>
          <w:p w:rsidR="00000000" w:rsidRDefault="00F86738">
            <w:pPr>
              <w:widowControl w:val="0"/>
              <w:jc w:val="center"/>
              <w:rPr>
                <w:b/>
                <w:i/>
                <w:color w:val="FF0000"/>
              </w:rPr>
            </w:pPr>
          </w:p>
        </w:tc>
      </w:tr>
      <w:tr w:rsidR="00000000">
        <w:tblPrEx>
          <w:tblCellMar>
            <w:top w:w="0" w:type="dxa"/>
            <w:bottom w:w="0" w:type="dxa"/>
          </w:tblCellMar>
        </w:tblPrEx>
        <w:trPr>
          <w:cantSplit/>
          <w:trHeight w:val="300"/>
        </w:trPr>
        <w:tc>
          <w:tcPr>
            <w:tcW w:w="3420" w:type="dxa"/>
          </w:tcPr>
          <w:p w:rsidR="00000000" w:rsidRDefault="00F86738">
            <w:pPr>
              <w:widowControl w:val="0"/>
              <w:rPr>
                <w:b/>
              </w:rPr>
            </w:pPr>
            <w:r>
              <w:rPr>
                <w:b/>
              </w:rPr>
              <w:t>Flo</w:t>
            </w:r>
            <w:r>
              <w:rPr>
                <w:b/>
              </w:rPr>
              <w:t>oding / Water Damage</w:t>
            </w:r>
          </w:p>
        </w:tc>
        <w:tc>
          <w:tcPr>
            <w:tcW w:w="1740" w:type="dxa"/>
          </w:tcPr>
          <w:p w:rsidR="00000000" w:rsidRDefault="00F86738">
            <w:pPr>
              <w:widowControl w:val="0"/>
              <w:jc w:val="center"/>
              <w:rPr>
                <w:b/>
                <w:i/>
                <w:color w:val="FF0000"/>
              </w:rPr>
            </w:pPr>
          </w:p>
        </w:tc>
        <w:tc>
          <w:tcPr>
            <w:tcW w:w="1740" w:type="dxa"/>
          </w:tcPr>
          <w:p w:rsidR="00000000" w:rsidRDefault="00F86738">
            <w:pPr>
              <w:widowControl w:val="0"/>
              <w:jc w:val="center"/>
              <w:rPr>
                <w:b/>
                <w:i/>
                <w:color w:val="FF0000"/>
              </w:rPr>
            </w:pPr>
          </w:p>
        </w:tc>
        <w:tc>
          <w:tcPr>
            <w:tcW w:w="1740" w:type="dxa"/>
          </w:tcPr>
          <w:p w:rsidR="00000000" w:rsidRDefault="00F86738">
            <w:pPr>
              <w:widowControl w:val="0"/>
              <w:jc w:val="center"/>
              <w:rPr>
                <w:b/>
                <w:i/>
                <w:color w:val="FF0000"/>
              </w:rPr>
            </w:pPr>
            <w:r>
              <w:rPr>
                <w:b/>
                <w:i/>
                <w:color w:val="FF0000"/>
              </w:rPr>
              <w:t>X</w:t>
            </w:r>
          </w:p>
        </w:tc>
      </w:tr>
      <w:tr w:rsidR="00000000">
        <w:tblPrEx>
          <w:tblCellMar>
            <w:top w:w="0" w:type="dxa"/>
            <w:bottom w:w="0" w:type="dxa"/>
          </w:tblCellMar>
        </w:tblPrEx>
        <w:trPr>
          <w:cantSplit/>
          <w:trHeight w:val="300"/>
        </w:trPr>
        <w:tc>
          <w:tcPr>
            <w:tcW w:w="3420" w:type="dxa"/>
          </w:tcPr>
          <w:p w:rsidR="00000000" w:rsidRDefault="00F86738">
            <w:pPr>
              <w:widowControl w:val="0"/>
              <w:rPr>
                <w:b/>
              </w:rPr>
            </w:pPr>
            <w:r>
              <w:rPr>
                <w:b/>
              </w:rPr>
              <w:t>Nuclear Mishaps</w:t>
            </w:r>
          </w:p>
        </w:tc>
        <w:tc>
          <w:tcPr>
            <w:tcW w:w="1740" w:type="dxa"/>
          </w:tcPr>
          <w:p w:rsidR="00000000" w:rsidRDefault="00F86738">
            <w:pPr>
              <w:widowControl w:val="0"/>
              <w:jc w:val="center"/>
              <w:rPr>
                <w:b/>
                <w:i/>
                <w:color w:val="FF0000"/>
              </w:rPr>
            </w:pPr>
          </w:p>
        </w:tc>
        <w:tc>
          <w:tcPr>
            <w:tcW w:w="1740" w:type="dxa"/>
          </w:tcPr>
          <w:p w:rsidR="00000000" w:rsidRDefault="00F86738">
            <w:pPr>
              <w:widowControl w:val="0"/>
              <w:jc w:val="center"/>
              <w:rPr>
                <w:b/>
                <w:i/>
                <w:color w:val="FF0000"/>
              </w:rPr>
            </w:pPr>
          </w:p>
        </w:tc>
        <w:tc>
          <w:tcPr>
            <w:tcW w:w="1740" w:type="dxa"/>
          </w:tcPr>
          <w:p w:rsidR="00000000" w:rsidRDefault="00F86738">
            <w:pPr>
              <w:widowControl w:val="0"/>
              <w:jc w:val="center"/>
              <w:rPr>
                <w:b/>
                <w:i/>
                <w:color w:val="FF0000"/>
              </w:rPr>
            </w:pPr>
            <w:r>
              <w:rPr>
                <w:b/>
                <w:i/>
                <w:color w:val="FF0000"/>
              </w:rPr>
              <w:t>X</w:t>
            </w:r>
          </w:p>
        </w:tc>
      </w:tr>
      <w:tr w:rsidR="00000000">
        <w:tblPrEx>
          <w:tblCellMar>
            <w:top w:w="0" w:type="dxa"/>
            <w:bottom w:w="0" w:type="dxa"/>
          </w:tblCellMar>
        </w:tblPrEx>
        <w:trPr>
          <w:cantSplit/>
          <w:trHeight w:val="300"/>
        </w:trPr>
        <w:tc>
          <w:tcPr>
            <w:tcW w:w="3420" w:type="dxa"/>
          </w:tcPr>
          <w:p w:rsidR="00000000" w:rsidRDefault="00F86738">
            <w:pPr>
              <w:widowControl w:val="0"/>
              <w:rPr>
                <w:b/>
              </w:rPr>
            </w:pPr>
            <w:r>
              <w:rPr>
                <w:b/>
              </w:rPr>
              <w:t>Power Loss / Outage</w:t>
            </w:r>
          </w:p>
        </w:tc>
        <w:tc>
          <w:tcPr>
            <w:tcW w:w="1740" w:type="dxa"/>
          </w:tcPr>
          <w:p w:rsidR="00000000" w:rsidRDefault="00F86738">
            <w:pPr>
              <w:widowControl w:val="0"/>
              <w:jc w:val="center"/>
              <w:rPr>
                <w:b/>
                <w:i/>
                <w:color w:val="FF0000"/>
              </w:rPr>
            </w:pPr>
            <w:r>
              <w:rPr>
                <w:b/>
                <w:i/>
                <w:color w:val="FF0000"/>
              </w:rPr>
              <w:t>XX</w:t>
            </w:r>
          </w:p>
        </w:tc>
        <w:tc>
          <w:tcPr>
            <w:tcW w:w="1740" w:type="dxa"/>
          </w:tcPr>
          <w:p w:rsidR="00000000" w:rsidRDefault="00F86738">
            <w:pPr>
              <w:widowControl w:val="0"/>
              <w:jc w:val="center"/>
              <w:rPr>
                <w:b/>
                <w:i/>
                <w:color w:val="FF0000"/>
              </w:rPr>
            </w:pPr>
          </w:p>
        </w:tc>
        <w:tc>
          <w:tcPr>
            <w:tcW w:w="1740" w:type="dxa"/>
          </w:tcPr>
          <w:p w:rsidR="00000000" w:rsidRDefault="00F86738">
            <w:pPr>
              <w:widowControl w:val="0"/>
              <w:jc w:val="center"/>
              <w:rPr>
                <w:b/>
                <w:i/>
                <w:color w:val="FF0000"/>
              </w:rPr>
            </w:pPr>
          </w:p>
        </w:tc>
      </w:tr>
      <w:tr w:rsidR="00000000">
        <w:tblPrEx>
          <w:tblCellMar>
            <w:top w:w="0" w:type="dxa"/>
            <w:bottom w:w="0" w:type="dxa"/>
          </w:tblCellMar>
        </w:tblPrEx>
        <w:trPr>
          <w:cantSplit/>
          <w:trHeight w:val="300"/>
        </w:trPr>
        <w:tc>
          <w:tcPr>
            <w:tcW w:w="3420" w:type="dxa"/>
          </w:tcPr>
          <w:p w:rsidR="00000000" w:rsidRDefault="00F86738">
            <w:pPr>
              <w:widowControl w:val="0"/>
              <w:rPr>
                <w:b/>
              </w:rPr>
            </w:pPr>
            <w:r>
              <w:rPr>
                <w:b/>
              </w:rPr>
              <w:t>Sabotage / Terrorism</w:t>
            </w:r>
          </w:p>
        </w:tc>
        <w:tc>
          <w:tcPr>
            <w:tcW w:w="1740" w:type="dxa"/>
          </w:tcPr>
          <w:p w:rsidR="00000000" w:rsidRDefault="00F86738">
            <w:pPr>
              <w:widowControl w:val="0"/>
              <w:jc w:val="center"/>
              <w:rPr>
                <w:b/>
                <w:i/>
                <w:color w:val="FF0000"/>
              </w:rPr>
            </w:pPr>
          </w:p>
        </w:tc>
        <w:tc>
          <w:tcPr>
            <w:tcW w:w="1740" w:type="dxa"/>
          </w:tcPr>
          <w:p w:rsidR="00000000" w:rsidRDefault="00F86738">
            <w:pPr>
              <w:widowControl w:val="0"/>
              <w:jc w:val="center"/>
              <w:rPr>
                <w:b/>
                <w:i/>
                <w:color w:val="FF0000"/>
              </w:rPr>
            </w:pPr>
            <w:r>
              <w:rPr>
                <w:b/>
                <w:i/>
                <w:color w:val="FF0000"/>
              </w:rPr>
              <w:t>X</w:t>
            </w:r>
          </w:p>
        </w:tc>
        <w:tc>
          <w:tcPr>
            <w:tcW w:w="1740" w:type="dxa"/>
          </w:tcPr>
          <w:p w:rsidR="00000000" w:rsidRDefault="00F86738">
            <w:pPr>
              <w:widowControl w:val="0"/>
              <w:jc w:val="center"/>
              <w:rPr>
                <w:b/>
                <w:i/>
                <w:color w:val="FF0000"/>
              </w:rPr>
            </w:pPr>
          </w:p>
        </w:tc>
      </w:tr>
      <w:tr w:rsidR="00000000">
        <w:tblPrEx>
          <w:tblCellMar>
            <w:top w:w="0" w:type="dxa"/>
            <w:bottom w:w="0" w:type="dxa"/>
          </w:tblCellMar>
        </w:tblPrEx>
        <w:trPr>
          <w:cantSplit/>
          <w:trHeight w:val="300"/>
        </w:trPr>
        <w:tc>
          <w:tcPr>
            <w:tcW w:w="3420" w:type="dxa"/>
          </w:tcPr>
          <w:p w:rsidR="00000000" w:rsidRDefault="00F86738">
            <w:pPr>
              <w:widowControl w:val="0"/>
              <w:rPr>
                <w:b/>
              </w:rPr>
            </w:pPr>
            <w:r>
              <w:rPr>
                <w:b/>
              </w:rPr>
              <w:t>Storms / Hurricanes</w:t>
            </w:r>
          </w:p>
        </w:tc>
        <w:tc>
          <w:tcPr>
            <w:tcW w:w="1740" w:type="dxa"/>
          </w:tcPr>
          <w:p w:rsidR="00000000" w:rsidRDefault="00F86738">
            <w:pPr>
              <w:widowControl w:val="0"/>
              <w:jc w:val="center"/>
              <w:rPr>
                <w:b/>
                <w:i/>
                <w:color w:val="FF0000"/>
              </w:rPr>
            </w:pPr>
          </w:p>
        </w:tc>
        <w:tc>
          <w:tcPr>
            <w:tcW w:w="1740" w:type="dxa"/>
          </w:tcPr>
          <w:p w:rsidR="00000000" w:rsidRDefault="00F86738">
            <w:pPr>
              <w:widowControl w:val="0"/>
              <w:jc w:val="center"/>
              <w:rPr>
                <w:b/>
                <w:i/>
                <w:color w:val="FF0000"/>
              </w:rPr>
            </w:pPr>
          </w:p>
        </w:tc>
        <w:tc>
          <w:tcPr>
            <w:tcW w:w="1740" w:type="dxa"/>
          </w:tcPr>
          <w:p w:rsidR="00000000" w:rsidRDefault="00F86738">
            <w:pPr>
              <w:widowControl w:val="0"/>
              <w:jc w:val="center"/>
              <w:rPr>
                <w:b/>
                <w:i/>
                <w:color w:val="FF0000"/>
              </w:rPr>
            </w:pPr>
            <w:r>
              <w:rPr>
                <w:b/>
                <w:i/>
                <w:color w:val="FF0000"/>
              </w:rPr>
              <w:t>X</w:t>
            </w:r>
          </w:p>
        </w:tc>
      </w:tr>
      <w:tr w:rsidR="00000000">
        <w:tblPrEx>
          <w:tblCellMar>
            <w:top w:w="0" w:type="dxa"/>
            <w:bottom w:w="0" w:type="dxa"/>
          </w:tblCellMar>
        </w:tblPrEx>
        <w:trPr>
          <w:cantSplit/>
          <w:trHeight w:val="300"/>
        </w:trPr>
        <w:tc>
          <w:tcPr>
            <w:tcW w:w="3420" w:type="dxa"/>
          </w:tcPr>
          <w:p w:rsidR="00000000" w:rsidRDefault="00F86738">
            <w:pPr>
              <w:widowControl w:val="0"/>
              <w:rPr>
                <w:b/>
              </w:rPr>
            </w:pPr>
            <w:r>
              <w:rPr>
                <w:b/>
              </w:rPr>
              <w:t>Vandalism / Rioting</w:t>
            </w:r>
          </w:p>
        </w:tc>
        <w:tc>
          <w:tcPr>
            <w:tcW w:w="1740" w:type="dxa"/>
          </w:tcPr>
          <w:p w:rsidR="00000000" w:rsidRDefault="00F86738">
            <w:pPr>
              <w:widowControl w:val="0"/>
              <w:jc w:val="center"/>
              <w:rPr>
                <w:b/>
                <w:i/>
                <w:color w:val="FF0000"/>
              </w:rPr>
            </w:pPr>
          </w:p>
        </w:tc>
        <w:tc>
          <w:tcPr>
            <w:tcW w:w="1740" w:type="dxa"/>
          </w:tcPr>
          <w:p w:rsidR="00000000" w:rsidRDefault="00F86738">
            <w:pPr>
              <w:widowControl w:val="0"/>
              <w:jc w:val="center"/>
              <w:rPr>
                <w:b/>
                <w:i/>
                <w:color w:val="FF0000"/>
              </w:rPr>
            </w:pPr>
            <w:r>
              <w:rPr>
                <w:b/>
                <w:i/>
                <w:color w:val="FF0000"/>
              </w:rPr>
              <w:t>X</w:t>
            </w:r>
          </w:p>
        </w:tc>
        <w:tc>
          <w:tcPr>
            <w:tcW w:w="1740" w:type="dxa"/>
          </w:tcPr>
          <w:p w:rsidR="00000000" w:rsidRDefault="00F86738">
            <w:pPr>
              <w:widowControl w:val="0"/>
              <w:jc w:val="center"/>
              <w:rPr>
                <w:b/>
                <w:i/>
                <w:color w:val="FF0000"/>
              </w:rPr>
            </w:pPr>
          </w:p>
        </w:tc>
      </w:tr>
    </w:tbl>
    <w:p w:rsidR="00000000" w:rsidRDefault="00F86738">
      <w:pPr>
        <w:jc w:val="center"/>
        <w:rPr>
          <w:b/>
        </w:rPr>
      </w:pPr>
    </w:p>
    <w:p w:rsidR="00000000" w:rsidRDefault="00F86738">
      <w:pPr>
        <w:jc w:val="center"/>
        <w:rPr>
          <w:b/>
        </w:rPr>
      </w:pPr>
      <w:r>
        <w:rPr>
          <w:b/>
        </w:rPr>
        <w:t xml:space="preserve">Figure 3-3 </w:t>
      </w:r>
      <w:r>
        <w:rPr>
          <w:b/>
          <w:color w:val="FF0000"/>
        </w:rPr>
        <w:t>&lt;</w:t>
      </w:r>
      <w:r>
        <w:rPr>
          <w:b/>
          <w:i/>
          <w:color w:val="FF0000"/>
        </w:rPr>
        <w:t>System</w:t>
      </w:r>
      <w:r>
        <w:rPr>
          <w:b/>
          <w:color w:val="FF0000"/>
        </w:rPr>
        <w:t>&gt;</w:t>
      </w:r>
      <w:r>
        <w:rPr>
          <w:b/>
        </w:rPr>
        <w:t>: Risk Analysis Matrix</w:t>
      </w:r>
    </w:p>
    <w:p w:rsidR="00000000" w:rsidRDefault="00F86738"/>
    <w:p w:rsidR="00000000" w:rsidRDefault="00F86738">
      <w:pPr>
        <w:pStyle w:val="Heading1"/>
      </w:pPr>
      <w:bookmarkStart w:id="28" w:name="_Toc520775961"/>
      <w:r>
        <w:t>System Description</w:t>
      </w:r>
      <w:bookmarkEnd w:id="28"/>
    </w:p>
    <w:p w:rsidR="00000000" w:rsidRDefault="00F86738">
      <w:pPr>
        <w:rPr>
          <w:rFonts w:ascii="Arial" w:hAnsi="Arial"/>
          <w:color w:val="0000FF"/>
        </w:rPr>
      </w:pPr>
      <w:r>
        <w:t>In this section include information for each</w:t>
      </w:r>
      <w:r>
        <w:t xml:space="preserve"> system under ownership or controlling a</w:t>
      </w:r>
      <w:r>
        <w:t>u</w:t>
      </w:r>
      <w:r>
        <w:t xml:space="preserve">thority of the </w:t>
      </w:r>
      <w:r>
        <w:rPr>
          <w:color w:val="FF0000"/>
        </w:rPr>
        <w:t>&lt;Facility/System&gt;</w:t>
      </w:r>
      <w:r>
        <w:t xml:space="preserve">.  </w:t>
      </w:r>
      <w:r>
        <w:rPr>
          <w:rFonts w:ascii="Arial" w:hAnsi="Arial"/>
          <w:color w:val="0000FF"/>
        </w:rPr>
        <w:t xml:space="preserve">Controlling authority assumes that a function or mission element of a Facility/System has been contracted to an outside entity that provides the facilities, hardware, and software </w:t>
      </w:r>
      <w:r>
        <w:rPr>
          <w:rFonts w:ascii="Arial" w:hAnsi="Arial"/>
          <w:color w:val="0000FF"/>
        </w:rPr>
        <w:t>and personnel required to pe</w:t>
      </w:r>
      <w:r>
        <w:rPr>
          <w:rFonts w:ascii="Arial" w:hAnsi="Arial"/>
          <w:color w:val="0000FF"/>
        </w:rPr>
        <w:t>r</w:t>
      </w:r>
      <w:r>
        <w:rPr>
          <w:rFonts w:ascii="Arial" w:hAnsi="Arial"/>
          <w:color w:val="0000FF"/>
        </w:rPr>
        <w:t>form that task</w:t>
      </w:r>
      <w:proofErr w:type="gramStart"/>
      <w:r>
        <w:rPr>
          <w:rFonts w:ascii="Arial" w:hAnsi="Arial"/>
          <w:color w:val="0000FF"/>
        </w:rPr>
        <w:t xml:space="preserve">. </w:t>
      </w:r>
      <w:proofErr w:type="gramEnd"/>
      <w:r>
        <w:rPr>
          <w:rFonts w:ascii="Arial" w:hAnsi="Arial"/>
          <w:color w:val="0000FF"/>
        </w:rPr>
        <w:t>&lt;Name&gt; and the Facility retain the oversight of that operation and therefore are the controlling activity for that system.</w:t>
      </w:r>
    </w:p>
    <w:p w:rsidR="00000000" w:rsidRDefault="00F86738"/>
    <w:p w:rsidR="00000000" w:rsidRDefault="00F86738">
      <w:pPr>
        <w:pStyle w:val="Heading2"/>
      </w:pPr>
      <w:bookmarkStart w:id="29" w:name="_Toc520775962"/>
      <w:r>
        <w:t>Physical Environment</w:t>
      </w:r>
      <w:bookmarkEnd w:id="29"/>
    </w:p>
    <w:p w:rsidR="00000000" w:rsidRDefault="00F86738">
      <w:r>
        <w:t>Include the building location, internal facilities, entry security</w:t>
      </w:r>
      <w:r>
        <w:t xml:space="preserve"> measures, alarms, and access control.</w:t>
      </w:r>
    </w:p>
    <w:p w:rsidR="00000000" w:rsidRDefault="00F86738"/>
    <w:p w:rsidR="00000000" w:rsidRDefault="00F86738">
      <w:pPr>
        <w:pStyle w:val="Heading2"/>
      </w:pPr>
      <w:bookmarkStart w:id="30" w:name="_Toc520775963"/>
      <w:r>
        <w:t>Technical Environment</w:t>
      </w:r>
      <w:bookmarkEnd w:id="30"/>
    </w:p>
    <w:p w:rsidR="00000000" w:rsidRDefault="00F86738">
      <w:r>
        <w:t xml:space="preserve">Include accurate description of hardware (processors, memory, </w:t>
      </w:r>
      <w:proofErr w:type="gramStart"/>
      <w:r>
        <w:t>media</w:t>
      </w:r>
      <w:proofErr w:type="gramEnd"/>
      <w:r>
        <w:t xml:space="preserve"> storage) and sy</w:t>
      </w:r>
      <w:r>
        <w:t>s</w:t>
      </w:r>
      <w:r>
        <w:t>tem software (operating system, applications).  Include number of users, interconnected systems, and operation</w:t>
      </w:r>
      <w:r>
        <w:t>al constraints.</w:t>
      </w:r>
    </w:p>
    <w:p w:rsidR="00000000" w:rsidRDefault="00F86738"/>
    <w:p w:rsidR="00000000" w:rsidRDefault="00F86738">
      <w:r>
        <w:t>Put specific software and hardware inventories, SLAs, vendor contacts in appendixes.</w:t>
      </w:r>
    </w:p>
    <w:p w:rsidR="00000000" w:rsidRDefault="00F86738">
      <w:pPr>
        <w:rPr>
          <w:rFonts w:ascii="Arial" w:hAnsi="Arial"/>
          <w:color w:val="0000FF"/>
        </w:rPr>
      </w:pPr>
    </w:p>
    <w:p w:rsidR="00000000" w:rsidRDefault="00F86738">
      <w:pPr>
        <w:pStyle w:val="Heading1"/>
        <w:spacing w:before="240" w:after="120"/>
      </w:pPr>
      <w:bookmarkStart w:id="31" w:name="_Toc520775964"/>
      <w:r>
        <w:t>Plan</w:t>
      </w:r>
      <w:bookmarkEnd w:id="31"/>
    </w:p>
    <w:p w:rsidR="00000000" w:rsidRDefault="00F86738">
      <w:pPr>
        <w:pStyle w:val="Heading2"/>
        <w:rPr>
          <w:smallCaps/>
        </w:rPr>
      </w:pPr>
      <w:bookmarkStart w:id="32" w:name="_Toc505655095"/>
      <w:bookmarkStart w:id="33" w:name="_Toc508595498"/>
      <w:bookmarkStart w:id="34" w:name="_Toc520775965"/>
      <w:r>
        <w:t>Plan Management</w:t>
      </w:r>
      <w:bookmarkEnd w:id="34"/>
    </w:p>
    <w:p w:rsidR="00000000" w:rsidRDefault="00F86738">
      <w:pPr>
        <w:pStyle w:val="Heading3"/>
      </w:pPr>
      <w:bookmarkStart w:id="35" w:name="_Toc520775966"/>
      <w:r>
        <w:t>Contingency Planning Workgroups</w:t>
      </w:r>
      <w:bookmarkEnd w:id="32"/>
      <w:bookmarkEnd w:id="33"/>
      <w:bookmarkEnd w:id="35"/>
    </w:p>
    <w:p w:rsidR="00000000" w:rsidRDefault="00F86738">
      <w:pPr>
        <w:pStyle w:val="BodyText3"/>
      </w:pPr>
      <w:r>
        <w:t>The development of recovery strategies and work-arounds require technical input, cre</w:t>
      </w:r>
      <w:r>
        <w:t>a</w:t>
      </w:r>
      <w:r>
        <w:t>tivity, and pra</w:t>
      </w:r>
      <w:r>
        <w:t>gmatism.  The best way to create workable strategies and cohesive teams that leverage out-of-the-box thinking is to involve management and information resource management personnel in an ongoing informative dialogue.  The &lt;Facility/System Name&gt; ma</w:t>
      </w:r>
      <w:r>
        <w:t>n</w:t>
      </w:r>
      <w:r>
        <w:t xml:space="preserve">agement </w:t>
      </w:r>
      <w:r>
        <w:t>has developed and is facilitating Contingency Planning workgroups to assist in the develo</w:t>
      </w:r>
      <w:r>
        <w:t>p</w:t>
      </w:r>
      <w:r>
        <w:t>ment and review of strategies, teams, and tasks.</w:t>
      </w:r>
    </w:p>
    <w:p w:rsidR="00000000" w:rsidRDefault="00F86738"/>
    <w:p w:rsidR="00000000" w:rsidRDefault="00F86738">
      <w:pPr>
        <w:pStyle w:val="Heading3"/>
        <w:rPr>
          <w:smallCaps w:val="0"/>
        </w:rPr>
      </w:pPr>
      <w:bookmarkStart w:id="36" w:name="_Hlt505491799"/>
      <w:bookmarkStart w:id="37" w:name="_Toc505655096"/>
      <w:bookmarkStart w:id="38" w:name="_Toc508595499"/>
      <w:bookmarkStart w:id="39" w:name="_Toc520775967"/>
      <w:bookmarkEnd w:id="36"/>
      <w:r>
        <w:t>Contingency Plan Coordinator</w:t>
      </w:r>
      <w:bookmarkStart w:id="40" w:name="_Hlt505404031"/>
      <w:bookmarkEnd w:id="37"/>
      <w:bookmarkEnd w:id="38"/>
      <w:bookmarkEnd w:id="39"/>
      <w:bookmarkEnd w:id="40"/>
    </w:p>
    <w:p w:rsidR="00000000" w:rsidRDefault="00F86738">
      <w:pPr>
        <w:rPr>
          <w:i/>
          <w:snapToGrid w:val="0"/>
        </w:rPr>
      </w:pPr>
      <w:r>
        <w:rPr>
          <w:i/>
        </w:rPr>
        <w:t xml:space="preserve">A coordinator and an alternate should be appointed by </w:t>
      </w:r>
      <w:r>
        <w:rPr>
          <w:i/>
          <w:color w:val="FF0000"/>
        </w:rPr>
        <w:t>&lt;Facility&gt;</w:t>
      </w:r>
      <w:r>
        <w:rPr>
          <w:i/>
        </w:rPr>
        <w:t xml:space="preserve"> management and sy</w:t>
      </w:r>
      <w:r>
        <w:rPr>
          <w:i/>
        </w:rPr>
        <w:t>s</w:t>
      </w:r>
      <w:r>
        <w:rPr>
          <w:i/>
        </w:rPr>
        <w:t xml:space="preserve">tem </w:t>
      </w:r>
      <w:r>
        <w:rPr>
          <w:i/>
        </w:rPr>
        <w:t xml:space="preserve">owners to monitor and coordinate the </w:t>
      </w:r>
      <w:r>
        <w:rPr>
          <w:i/>
          <w:color w:val="FF0000"/>
        </w:rPr>
        <w:t>&lt;Facility/System&gt;</w:t>
      </w:r>
      <w:r>
        <w:rPr>
          <w:i/>
        </w:rPr>
        <w:t xml:space="preserve"> Contingency Plan, training and awareness, exercises, and testing.  Additionally, this person will coordinate strategy d</w:t>
      </w:r>
      <w:r>
        <w:rPr>
          <w:i/>
        </w:rPr>
        <w:t>e</w:t>
      </w:r>
      <w:r>
        <w:rPr>
          <w:i/>
        </w:rPr>
        <w:t>velopment with Contingency Planning Workgroups, System Contingency Coordinator, T</w:t>
      </w:r>
      <w:r>
        <w:rPr>
          <w:i/>
        </w:rPr>
        <w:t xml:space="preserve">eam Leaders, Business Process Owners, and Management.  The Contingency Planning Coordinator should work closely with system technical managers to ensure the viability of the </w:t>
      </w:r>
      <w:r>
        <w:rPr>
          <w:i/>
          <w:color w:val="FF0000"/>
        </w:rPr>
        <w:t>&lt;Facility/System&gt;</w:t>
      </w:r>
      <w:r>
        <w:rPr>
          <w:i/>
        </w:rPr>
        <w:t xml:space="preserve"> Contingency Plan.  The Contingency Plan Coordinator will manage </w:t>
      </w:r>
      <w:r>
        <w:rPr>
          <w:i/>
        </w:rPr>
        <w:t xml:space="preserve">contingency teams that are not system specific (see section 5.2).  </w:t>
      </w:r>
      <w:r>
        <w:rPr>
          <w:i/>
          <w:snapToGrid w:val="0"/>
        </w:rPr>
        <w:t>It is reco</w:t>
      </w:r>
      <w:r>
        <w:rPr>
          <w:i/>
          <w:snapToGrid w:val="0"/>
        </w:rPr>
        <w:t>m</w:t>
      </w:r>
      <w:r>
        <w:rPr>
          <w:i/>
          <w:snapToGrid w:val="0"/>
        </w:rPr>
        <w:t>mended that the individual(s) appointment(s) be documented in writing, and that specific responsibil</w:t>
      </w:r>
      <w:r>
        <w:rPr>
          <w:i/>
          <w:snapToGrid w:val="0"/>
        </w:rPr>
        <w:t>i</w:t>
      </w:r>
      <w:r>
        <w:rPr>
          <w:i/>
          <w:snapToGrid w:val="0"/>
        </w:rPr>
        <w:t xml:space="preserve">ties be identified and included in their job descriptions. </w:t>
      </w:r>
    </w:p>
    <w:p w:rsidR="00000000" w:rsidRDefault="00F86738">
      <w:pPr>
        <w:rPr>
          <w:i/>
          <w:snapToGrid w:val="0"/>
        </w:rPr>
      </w:pPr>
    </w:p>
    <w:p w:rsidR="00000000" w:rsidRDefault="00F86738">
      <w:pPr>
        <w:pStyle w:val="Heading3"/>
        <w:rPr>
          <w:snapToGrid w:val="0"/>
        </w:rPr>
      </w:pPr>
      <w:bookmarkStart w:id="41" w:name="_Toc520775968"/>
      <w:r>
        <w:rPr>
          <w:snapToGrid w:val="0"/>
        </w:rPr>
        <w:t>System Contingen</w:t>
      </w:r>
      <w:r>
        <w:rPr>
          <w:snapToGrid w:val="0"/>
        </w:rPr>
        <w:t>cy Coordinators</w:t>
      </w:r>
      <w:bookmarkEnd w:id="41"/>
    </w:p>
    <w:p w:rsidR="00000000" w:rsidRDefault="00F86738">
      <w:pPr>
        <w:rPr>
          <w:i/>
          <w:snapToGrid w:val="0"/>
        </w:rPr>
      </w:pPr>
      <w:r>
        <w:rPr>
          <w:i/>
        </w:rPr>
        <w:t xml:space="preserve">A coordinator and an alternate should be appointed for EACH SYSTEM under ownership or controlling authority of the </w:t>
      </w:r>
      <w:r>
        <w:rPr>
          <w:i/>
          <w:color w:val="FF0000"/>
        </w:rPr>
        <w:t>&lt;Facility/System&gt;</w:t>
      </w:r>
      <w:r>
        <w:rPr>
          <w:i/>
        </w:rPr>
        <w:t xml:space="preserve"> by </w:t>
      </w:r>
      <w:r>
        <w:rPr>
          <w:i/>
          <w:color w:val="FF0000"/>
        </w:rPr>
        <w:t>&lt;Facility&gt;</w:t>
      </w:r>
      <w:r>
        <w:rPr>
          <w:i/>
        </w:rPr>
        <w:t xml:space="preserve"> management and system ow</w:t>
      </w:r>
      <w:r>
        <w:rPr>
          <w:i/>
        </w:rPr>
        <w:t>n</w:t>
      </w:r>
      <w:r>
        <w:rPr>
          <w:i/>
        </w:rPr>
        <w:t xml:space="preserve">ers.  Their primary task will be to monitor and coordinate the </w:t>
      </w:r>
      <w:r>
        <w:rPr>
          <w:i/>
          <w:color w:val="FF0000"/>
        </w:rPr>
        <w:t>&lt;Faci</w:t>
      </w:r>
      <w:r>
        <w:rPr>
          <w:i/>
          <w:color w:val="FF0000"/>
        </w:rPr>
        <w:t>lity/System&gt;</w:t>
      </w:r>
      <w:r>
        <w:rPr>
          <w:i/>
        </w:rPr>
        <w:t xml:space="preserve"> contingency pla</w:t>
      </w:r>
      <w:r>
        <w:rPr>
          <w:i/>
        </w:rPr>
        <w:t>n</w:t>
      </w:r>
      <w:r>
        <w:rPr>
          <w:i/>
        </w:rPr>
        <w:t>ning, training and awareness, exercises, and testing.  Additionally, this person will ma</w:t>
      </w:r>
      <w:r>
        <w:rPr>
          <w:i/>
        </w:rPr>
        <w:t>n</w:t>
      </w:r>
      <w:r>
        <w:rPr>
          <w:i/>
        </w:rPr>
        <w:t>age contingency teams (see Section 5.2) that are assigned specifically to their system and report directly to the Contingency Plan Coordin</w:t>
      </w:r>
      <w:r>
        <w:rPr>
          <w:i/>
        </w:rPr>
        <w:t xml:space="preserve">ator.  </w:t>
      </w:r>
      <w:r>
        <w:rPr>
          <w:i/>
          <w:snapToGrid w:val="0"/>
        </w:rPr>
        <w:t>It is recommended that the individual(s) appointment(s) be documented in writing, and that specific respo</w:t>
      </w:r>
      <w:r>
        <w:rPr>
          <w:i/>
          <w:snapToGrid w:val="0"/>
        </w:rPr>
        <w:t>n</w:t>
      </w:r>
      <w:r>
        <w:rPr>
          <w:i/>
          <w:snapToGrid w:val="0"/>
        </w:rPr>
        <w:t>sibilities be ide</w:t>
      </w:r>
      <w:r>
        <w:rPr>
          <w:i/>
          <w:snapToGrid w:val="0"/>
        </w:rPr>
        <w:t>n</w:t>
      </w:r>
      <w:r>
        <w:rPr>
          <w:i/>
          <w:snapToGrid w:val="0"/>
        </w:rPr>
        <w:t xml:space="preserve">tified and included in their job descriptions. </w:t>
      </w:r>
    </w:p>
    <w:p w:rsidR="00000000" w:rsidRDefault="00F86738">
      <w:pPr>
        <w:ind w:right="720"/>
      </w:pPr>
    </w:p>
    <w:p w:rsidR="00000000" w:rsidRDefault="00F86738">
      <w:pPr>
        <w:pStyle w:val="Heading3"/>
      </w:pPr>
      <w:bookmarkStart w:id="42" w:name="_Toc505655097"/>
      <w:bookmarkStart w:id="43" w:name="_Toc508595500"/>
      <w:bookmarkStart w:id="44" w:name="_Toc520775969"/>
      <w:r>
        <w:t>Incident Notification</w:t>
      </w:r>
      <w:bookmarkEnd w:id="42"/>
      <w:bookmarkEnd w:id="43"/>
      <w:bookmarkEnd w:id="44"/>
    </w:p>
    <w:p w:rsidR="00000000" w:rsidRDefault="00F86738">
      <w:pPr>
        <w:rPr>
          <w:i/>
        </w:rPr>
      </w:pPr>
      <w:r>
        <w:rPr>
          <w:i/>
        </w:rPr>
        <w:t>The facilities managers for the locations where the cr</w:t>
      </w:r>
      <w:r>
        <w:rPr>
          <w:i/>
        </w:rPr>
        <w:t xml:space="preserve">itical components of </w:t>
      </w:r>
      <w:proofErr w:type="gramStart"/>
      <w:r>
        <w:rPr>
          <w:i/>
        </w:rPr>
        <w:t xml:space="preserve">the  </w:t>
      </w:r>
      <w:r>
        <w:rPr>
          <w:i/>
          <w:color w:val="FF0000"/>
        </w:rPr>
        <w:t>&lt;</w:t>
      </w:r>
      <w:proofErr w:type="gramEnd"/>
      <w:r>
        <w:rPr>
          <w:i/>
          <w:color w:val="FF0000"/>
        </w:rPr>
        <w:t>Facil</w:t>
      </w:r>
      <w:r>
        <w:rPr>
          <w:i/>
          <w:color w:val="FF0000"/>
        </w:rPr>
        <w:t>i</w:t>
      </w:r>
      <w:r>
        <w:rPr>
          <w:i/>
          <w:color w:val="FF0000"/>
        </w:rPr>
        <w:t>ty’s&gt;</w:t>
      </w:r>
      <w:r>
        <w:rPr>
          <w:i/>
        </w:rPr>
        <w:t xml:space="preserve"> systems are located should be provided with the telephone numbers of </w:t>
      </w:r>
      <w:r>
        <w:rPr>
          <w:i/>
          <w:color w:val="FF0000"/>
        </w:rPr>
        <w:t>&lt;Faci</w:t>
      </w:r>
      <w:r>
        <w:rPr>
          <w:i/>
          <w:color w:val="FF0000"/>
        </w:rPr>
        <w:t>l</w:t>
      </w:r>
      <w:r>
        <w:rPr>
          <w:i/>
          <w:color w:val="FF0000"/>
        </w:rPr>
        <w:t>i</w:t>
      </w:r>
      <w:r>
        <w:rPr>
          <w:i/>
          <w:color w:val="FF0000"/>
        </w:rPr>
        <w:t>ty/System&gt;</w:t>
      </w:r>
      <w:r>
        <w:rPr>
          <w:i/>
        </w:rPr>
        <w:t xml:space="preserve"> Emergency Response Team members.  Upon notification, the team will meet in (TBD) for the purpose of conducting initial incident as</w:t>
      </w:r>
      <w:r>
        <w:rPr>
          <w:i/>
        </w:rPr>
        <w:t xml:space="preserve">sessment and issuing advisory reports of status to the </w:t>
      </w:r>
      <w:r>
        <w:rPr>
          <w:i/>
          <w:color w:val="FF0000"/>
        </w:rPr>
        <w:t>&lt;Facility/System&gt;</w:t>
      </w:r>
      <w:r>
        <w:rPr>
          <w:i/>
        </w:rPr>
        <w:t xml:space="preserve"> and </w:t>
      </w:r>
      <w:r>
        <w:rPr>
          <w:i/>
          <w:color w:val="FF0000"/>
        </w:rPr>
        <w:t xml:space="preserve">&lt;Name&gt; </w:t>
      </w:r>
      <w:r>
        <w:rPr>
          <w:i/>
        </w:rPr>
        <w:t>management.  If the facilities manager, eme</w:t>
      </w:r>
      <w:r>
        <w:rPr>
          <w:i/>
        </w:rPr>
        <w:t>r</w:t>
      </w:r>
      <w:r>
        <w:rPr>
          <w:i/>
        </w:rPr>
        <w:t xml:space="preserve">gency response personnel, or </w:t>
      </w:r>
      <w:r>
        <w:rPr>
          <w:i/>
          <w:color w:val="FF0000"/>
        </w:rPr>
        <w:t>&lt;Facility&gt;</w:t>
      </w:r>
      <w:r>
        <w:rPr>
          <w:i/>
        </w:rPr>
        <w:t xml:space="preserve"> Emergency Response Team Leader has dete</w:t>
      </w:r>
      <w:r>
        <w:rPr>
          <w:i/>
        </w:rPr>
        <w:t>r</w:t>
      </w:r>
      <w:r>
        <w:rPr>
          <w:i/>
        </w:rPr>
        <w:t>mined that the building cannot be entered, the a</w:t>
      </w:r>
      <w:r>
        <w:rPr>
          <w:i/>
        </w:rPr>
        <w:t xml:space="preserve">lternate meeting place will be the (TBD).  </w:t>
      </w:r>
    </w:p>
    <w:p w:rsidR="00000000" w:rsidRDefault="00F86738">
      <w:pPr>
        <w:ind w:right="720"/>
      </w:pPr>
    </w:p>
    <w:p w:rsidR="00000000" w:rsidRDefault="00F86738">
      <w:pPr>
        <w:pStyle w:val="Heading3"/>
        <w:rPr>
          <w:smallCaps w:val="0"/>
        </w:rPr>
      </w:pPr>
      <w:bookmarkStart w:id="45" w:name="_Toc505655098"/>
      <w:bookmarkStart w:id="46" w:name="_Toc508595501"/>
      <w:bookmarkStart w:id="47" w:name="_Toc520775970"/>
      <w:r>
        <w:t>Internal Personnel Notification</w:t>
      </w:r>
      <w:bookmarkEnd w:id="45"/>
      <w:bookmarkEnd w:id="46"/>
      <w:bookmarkEnd w:id="47"/>
    </w:p>
    <w:p w:rsidR="00000000" w:rsidRDefault="00F86738">
      <w:pPr>
        <w:rPr>
          <w:i/>
        </w:rPr>
      </w:pPr>
      <w:r>
        <w:rPr>
          <w:i/>
        </w:rPr>
        <w:t xml:space="preserve">The </w:t>
      </w:r>
      <w:r>
        <w:rPr>
          <w:i/>
          <w:color w:val="FF0000"/>
        </w:rPr>
        <w:t>&lt;Facility/System’s&gt;</w:t>
      </w:r>
      <w:r>
        <w:rPr>
          <w:i/>
        </w:rPr>
        <w:t xml:space="preserve"> “Emergency Notification” procedure, or a modified version thereof, should be developed and used for notification of the Crisis Management Team and other Di</w:t>
      </w:r>
      <w:r>
        <w:rPr>
          <w:i/>
        </w:rPr>
        <w:t>saster Recovery Teams regarding specific response actions taken during r</w:t>
      </w:r>
      <w:r>
        <w:rPr>
          <w:i/>
        </w:rPr>
        <w:t>e</w:t>
      </w:r>
      <w:r>
        <w:rPr>
          <w:i/>
        </w:rPr>
        <w:t>sponse operations.  Within the “personal contact” database, a single source personal information table should readily available that includes home addresses, contact tel</w:t>
      </w:r>
      <w:r>
        <w:rPr>
          <w:i/>
        </w:rPr>
        <w:t>e</w:t>
      </w:r>
      <w:r>
        <w:rPr>
          <w:i/>
        </w:rPr>
        <w:t>phone phone n</w:t>
      </w:r>
      <w:r>
        <w:rPr>
          <w:i/>
        </w:rPr>
        <w:t>umbers, and emergency contact information.  In the event of a disaster, a lack of sp</w:t>
      </w:r>
      <w:r>
        <w:rPr>
          <w:i/>
        </w:rPr>
        <w:t>e</w:t>
      </w:r>
      <w:r>
        <w:rPr>
          <w:i/>
        </w:rPr>
        <w:t>cific personal data, including home addresses, cell phone numbers, pager numbers, and alternate co</w:t>
      </w:r>
      <w:r>
        <w:rPr>
          <w:i/>
        </w:rPr>
        <w:t>n</w:t>
      </w:r>
      <w:r>
        <w:rPr>
          <w:i/>
        </w:rPr>
        <w:t>tact information, could result in the inability to locate and contact ke</w:t>
      </w:r>
      <w:r>
        <w:rPr>
          <w:i/>
        </w:rPr>
        <w:t>y pe</w:t>
      </w:r>
      <w:r>
        <w:rPr>
          <w:i/>
        </w:rPr>
        <w:t>r</w:t>
      </w:r>
      <w:r>
        <w:rPr>
          <w:i/>
        </w:rPr>
        <w:t>sonnel and team members.  This automated personnel database should be maintained and updated continuously.  This database may be maintained internally or somewhere else within the department, as long as the information contained therein r</w:t>
      </w:r>
      <w:r>
        <w:rPr>
          <w:i/>
        </w:rPr>
        <w:t>e</w:t>
      </w:r>
      <w:r>
        <w:rPr>
          <w:i/>
        </w:rPr>
        <w:t>mains curren</w:t>
      </w:r>
      <w:r>
        <w:rPr>
          <w:i/>
        </w:rPr>
        <w:t xml:space="preserve">t and accessible.  </w:t>
      </w:r>
    </w:p>
    <w:p w:rsidR="00000000" w:rsidRDefault="00F86738">
      <w:pPr>
        <w:ind w:right="720"/>
      </w:pPr>
    </w:p>
    <w:p w:rsidR="00000000" w:rsidRDefault="00F86738">
      <w:pPr>
        <w:pStyle w:val="Heading3"/>
      </w:pPr>
      <w:bookmarkStart w:id="48" w:name="_Toc505655099"/>
      <w:bookmarkStart w:id="49" w:name="_Hlt505659644"/>
      <w:bookmarkStart w:id="50" w:name="_Toc508595502"/>
      <w:bookmarkStart w:id="51" w:name="_Toc520775971"/>
      <w:bookmarkEnd w:id="49"/>
      <w:r>
        <w:t>External Contact Notification</w:t>
      </w:r>
      <w:bookmarkEnd w:id="48"/>
      <w:bookmarkEnd w:id="50"/>
      <w:bookmarkEnd w:id="51"/>
      <w:r>
        <w:t xml:space="preserve"> </w:t>
      </w:r>
    </w:p>
    <w:p w:rsidR="00000000" w:rsidRDefault="00F86738">
      <w:pPr>
        <w:rPr>
          <w:i/>
        </w:rPr>
      </w:pPr>
      <w:r>
        <w:rPr>
          <w:i/>
        </w:rPr>
        <w:t xml:space="preserve">The </w:t>
      </w:r>
      <w:r>
        <w:rPr>
          <w:i/>
          <w:color w:val="FF0000"/>
        </w:rPr>
        <w:t>&lt;Facility/System’s&gt;</w:t>
      </w:r>
      <w:r>
        <w:rPr>
          <w:i/>
        </w:rPr>
        <w:t xml:space="preserve"> “Emergency Notification” procedure, or a modified version thereof, should be developed and used for notification of its Contingency Plan service providers, </w:t>
      </w:r>
      <w:r>
        <w:rPr>
          <w:i/>
          <w:color w:val="FF0000"/>
        </w:rPr>
        <w:t xml:space="preserve">&lt;Name&gt; </w:t>
      </w:r>
      <w:r>
        <w:rPr>
          <w:i/>
        </w:rPr>
        <w:t>agencies, externa</w:t>
      </w:r>
      <w:r>
        <w:rPr>
          <w:i/>
        </w:rPr>
        <w:t xml:space="preserve">l contacts, vendors, suppliers, etc. </w:t>
      </w:r>
    </w:p>
    <w:p w:rsidR="00000000" w:rsidRDefault="00F86738"/>
    <w:p w:rsidR="00000000" w:rsidRDefault="00F86738">
      <w:pPr>
        <w:pStyle w:val="Heading3"/>
      </w:pPr>
      <w:bookmarkStart w:id="52" w:name="_Toc505655100"/>
      <w:bookmarkStart w:id="53" w:name="_Toc508595503"/>
      <w:bookmarkStart w:id="54" w:name="_Toc520775972"/>
      <w:r>
        <w:t>Media Releases</w:t>
      </w:r>
      <w:bookmarkEnd w:id="52"/>
      <w:bookmarkEnd w:id="53"/>
      <w:bookmarkEnd w:id="54"/>
      <w:r>
        <w:t xml:space="preserve"> </w:t>
      </w:r>
    </w:p>
    <w:p w:rsidR="00000000" w:rsidRDefault="00F86738">
      <w:pPr>
        <w:pStyle w:val="BodyText3"/>
      </w:pPr>
      <w:r>
        <w:t xml:space="preserve">All incident related information (printed or spoken), concerning the </w:t>
      </w:r>
      <w:r>
        <w:rPr>
          <w:i w:val="0"/>
          <w:color w:val="FF0000"/>
        </w:rPr>
        <w:t xml:space="preserve">&lt;Name&gt; </w:t>
      </w:r>
      <w:r>
        <w:t>will be coord</w:t>
      </w:r>
      <w:r>
        <w:t>i</w:t>
      </w:r>
      <w:r>
        <w:t xml:space="preserve">nated and issued through the Department or Component Office of Public Affairs (OPA).  </w:t>
      </w:r>
    </w:p>
    <w:p w:rsidR="00000000" w:rsidRDefault="00F86738">
      <w:pPr>
        <w:ind w:right="720"/>
      </w:pPr>
    </w:p>
    <w:p w:rsidR="00000000" w:rsidRDefault="00F86738">
      <w:pPr>
        <w:pStyle w:val="Heading3"/>
        <w:rPr>
          <w:smallCaps w:val="0"/>
        </w:rPr>
      </w:pPr>
      <w:bookmarkStart w:id="55" w:name="_Hlt505404088"/>
      <w:bookmarkStart w:id="56" w:name="_Toc505655101"/>
      <w:bookmarkStart w:id="57" w:name="_Toc508595504"/>
      <w:bookmarkStart w:id="58" w:name="_Toc520775973"/>
      <w:bookmarkEnd w:id="55"/>
      <w:r>
        <w:t>Alternate Site (s)</w:t>
      </w:r>
      <w:bookmarkEnd w:id="56"/>
      <w:bookmarkEnd w:id="57"/>
      <w:bookmarkEnd w:id="58"/>
      <w:r>
        <w:t xml:space="preserve"> </w:t>
      </w:r>
      <w:bookmarkStart w:id="59" w:name="_Hlt505401301"/>
      <w:bookmarkEnd w:id="59"/>
    </w:p>
    <w:p w:rsidR="00000000" w:rsidRDefault="00F86738">
      <w:pPr>
        <w:pStyle w:val="BodyText3"/>
      </w:pPr>
      <w:r>
        <w:t>Inc</w:t>
      </w:r>
      <w:r>
        <w:t>lude location of pre-positioned Information Technology Assets for activation in a co</w:t>
      </w:r>
      <w:r>
        <w:t>n</w:t>
      </w:r>
      <w:r>
        <w:t>tingency operation mode.  It is suggested that local sites for facility-/system-specific co</w:t>
      </w:r>
      <w:r>
        <w:t>n</w:t>
      </w:r>
      <w:r>
        <w:t>tingencies be maintained, such as a “Tech Hotel,” where the contingency planner</w:t>
      </w:r>
      <w:r>
        <w:t xml:space="preserve"> rents space and information technology equipment.</w:t>
      </w:r>
    </w:p>
    <w:p w:rsidR="00000000" w:rsidRDefault="00F86738"/>
    <w:p w:rsidR="00000000" w:rsidRDefault="00F86738">
      <w:r>
        <w:t xml:space="preserve">Additional local alternatives could be in the form of reciprocating MOAs and/or MOUs with </w:t>
      </w:r>
      <w:r>
        <w:rPr>
          <w:i/>
          <w:color w:val="FF0000"/>
        </w:rPr>
        <w:t xml:space="preserve">&lt;Name&gt; </w:t>
      </w:r>
      <w:r>
        <w:t>or other Federal agencies for the utilization of space for the installation of equi</w:t>
      </w:r>
      <w:r>
        <w:t>p</w:t>
      </w:r>
      <w:r>
        <w:t>ment, connectivity infr</w:t>
      </w:r>
      <w:r>
        <w:t>astructure and personnel accommodations should the need arise.</w:t>
      </w:r>
    </w:p>
    <w:p w:rsidR="00000000" w:rsidRDefault="00F86738"/>
    <w:p w:rsidR="00000000" w:rsidRDefault="00F86738">
      <w:pPr>
        <w:pStyle w:val="BodyText3"/>
      </w:pPr>
      <w:r>
        <w:t>An alternate site with a distance of at least 100 miles should be considered.  Should a r</w:t>
      </w:r>
      <w:r>
        <w:t>e</w:t>
      </w:r>
      <w:r>
        <w:t>gional event take place that renders Facility systems ineffective and the inability for phy</w:t>
      </w:r>
      <w:r>
        <w:t>s</w:t>
      </w:r>
      <w:r>
        <w:t>ical acces</w:t>
      </w:r>
      <w:r>
        <w:t>s, a relocation site would serve the needs for contingency operations.</w:t>
      </w:r>
    </w:p>
    <w:p w:rsidR="00000000" w:rsidRDefault="00F86738">
      <w:pPr>
        <w:pStyle w:val="TOC1"/>
      </w:pPr>
    </w:p>
    <w:p w:rsidR="00000000" w:rsidRDefault="00F86738">
      <w:pPr>
        <w:pStyle w:val="Heading2"/>
      </w:pPr>
      <w:bookmarkStart w:id="60" w:name="_Toc520775974"/>
      <w:r>
        <w:t>Teams</w:t>
      </w:r>
      <w:bookmarkEnd w:id="60"/>
    </w:p>
    <w:p w:rsidR="00000000" w:rsidRDefault="00F86738">
      <w:pPr>
        <w:rPr>
          <w:rFonts w:ascii="Arial" w:hAnsi="Arial"/>
          <w:color w:val="0000FF"/>
        </w:rPr>
      </w:pPr>
      <w:r>
        <w:rPr>
          <w:i/>
        </w:rPr>
        <w:t>The following are suggested teams that will be assigned to execute the contingency plan:</w:t>
      </w:r>
      <w:r>
        <w:rPr>
          <w:rFonts w:ascii="Arial" w:hAnsi="Arial"/>
          <w:color w:val="0000FF"/>
        </w:rPr>
        <w:t xml:space="preserve">  Some teams may not be necessary depending on the system.  If this is the case you should</w:t>
      </w:r>
      <w:r>
        <w:rPr>
          <w:rFonts w:ascii="Arial" w:hAnsi="Arial"/>
          <w:color w:val="0000FF"/>
        </w:rPr>
        <w:t xml:space="preserve"> simply remove the heading and table.  Certain teams will be repl</w:t>
      </w:r>
      <w:r>
        <w:rPr>
          <w:rFonts w:ascii="Arial" w:hAnsi="Arial"/>
          <w:color w:val="0000FF"/>
        </w:rPr>
        <w:t>i</w:t>
      </w:r>
      <w:r>
        <w:rPr>
          <w:rFonts w:ascii="Arial" w:hAnsi="Arial"/>
          <w:color w:val="0000FF"/>
        </w:rPr>
        <w:t xml:space="preserve">cated for each system and placed under the System Contingency Coordinator given the vast differences in hardware, software, and external communications for each system.  Each team will have </w:t>
      </w:r>
      <w:r>
        <w:rPr>
          <w:rFonts w:ascii="Arial" w:hAnsi="Arial"/>
          <w:color w:val="0000FF"/>
        </w:rPr>
        <w:t>a roster and task list of actions and r</w:t>
      </w:r>
      <w:r>
        <w:rPr>
          <w:rFonts w:ascii="Arial" w:hAnsi="Arial"/>
          <w:color w:val="0000FF"/>
        </w:rPr>
        <w:t>e</w:t>
      </w:r>
      <w:r>
        <w:rPr>
          <w:rFonts w:ascii="Arial" w:hAnsi="Arial"/>
          <w:color w:val="0000FF"/>
        </w:rPr>
        <w:t>sponsibilities generated by the IMS database to be included in an appendix.</w:t>
      </w:r>
    </w:p>
    <w:p w:rsidR="00000000" w:rsidRDefault="00F86738">
      <w:pPr>
        <w:pStyle w:val="Heading3"/>
      </w:pPr>
      <w:bookmarkStart w:id="61" w:name="_Toc520775975"/>
      <w:r>
        <w:t>Damage Assessment Team</w:t>
      </w:r>
      <w:bookmarkEnd w:id="61"/>
    </w:p>
    <w:p w:rsidR="00000000" w:rsidRDefault="00F86738">
      <w:pPr>
        <w:rPr>
          <w:i/>
        </w:rPr>
      </w:pPr>
      <w:r>
        <w:rPr>
          <w:i/>
        </w:rPr>
        <w:t>The Damage Assessment Team is a technical group responsible for assessing damage to the Facility/System and its compo</w:t>
      </w:r>
      <w:r>
        <w:rPr>
          <w:i/>
        </w:rPr>
        <w:t>nents.  It is composed of personnel with a thorough u</w:t>
      </w:r>
      <w:r>
        <w:rPr>
          <w:i/>
        </w:rPr>
        <w:t>n</w:t>
      </w:r>
      <w:r>
        <w:rPr>
          <w:i/>
        </w:rPr>
        <w:t>de</w:t>
      </w:r>
      <w:r>
        <w:rPr>
          <w:i/>
        </w:rPr>
        <w:t>r</w:t>
      </w:r>
      <w:r>
        <w:rPr>
          <w:i/>
        </w:rPr>
        <w:t>standing of hardware and equipment and the authority to make decisions regarding the procurement and disposition of hardware and other assets.  This team is primarily responsible for initial damage a</w:t>
      </w:r>
      <w:r>
        <w:rPr>
          <w:i/>
        </w:rPr>
        <w:t>ssessment, accounting of damage assessment, loss min</w:t>
      </w:r>
      <w:r>
        <w:rPr>
          <w:i/>
        </w:rPr>
        <w:t>i</w:t>
      </w:r>
      <w:r>
        <w:rPr>
          <w:i/>
        </w:rPr>
        <w:t xml:space="preserve">mization, </w:t>
      </w:r>
      <w:proofErr w:type="gramStart"/>
      <w:r>
        <w:rPr>
          <w:i/>
        </w:rPr>
        <w:t>salvage</w:t>
      </w:r>
      <w:proofErr w:type="gramEnd"/>
      <w:r>
        <w:rPr>
          <w:i/>
        </w:rPr>
        <w:t xml:space="preserve"> and procurement of necessary replacement equipment and interfaces.  This team should include vendor representatives.</w:t>
      </w:r>
    </w:p>
    <w:p w:rsidR="00000000" w:rsidRDefault="00F86738">
      <w:pPr>
        <w:rPr>
          <w:i/>
        </w:rPr>
      </w:pPr>
    </w:p>
    <w:p w:rsidR="00000000" w:rsidRDefault="00F86738">
      <w:pPr>
        <w:rPr>
          <w:i/>
        </w:rPr>
      </w:pPr>
      <w:r>
        <w:rPr>
          <w:i/>
        </w:rPr>
        <w:t xml:space="preserve">The Damage Assessment Team will enter the facility as soon as they </w:t>
      </w:r>
      <w:r>
        <w:rPr>
          <w:i/>
        </w:rPr>
        <w:t>have received pe</w:t>
      </w:r>
      <w:r>
        <w:rPr>
          <w:i/>
        </w:rPr>
        <w:t>r</w:t>
      </w:r>
      <w:r>
        <w:rPr>
          <w:i/>
        </w:rPr>
        <w:t>mission to do so from emergency services.  A written detailed account should be made of the general status of the work area, with specific attention to the condition of hardware, software, furnishings, and fixtures.  Recommendations should</w:t>
      </w:r>
      <w:r>
        <w:rPr>
          <w:i/>
        </w:rPr>
        <w:t xml:space="preserve"> be made that all damaged equipment, media, and documentation be routed immediately to disaster recovery and restoration experts for a determination as to its ability to be salvaged or restored.</w:t>
      </w:r>
    </w:p>
    <w:p w:rsidR="00000000" w:rsidRDefault="00F86738">
      <w:pPr>
        <w:pStyle w:val="Heading3"/>
      </w:pPr>
      <w:bookmarkStart w:id="62" w:name="_Toc520775976"/>
      <w:r>
        <w:t>Operations Team</w:t>
      </w:r>
      <w:bookmarkEnd w:id="62"/>
    </w:p>
    <w:p w:rsidR="00000000" w:rsidRDefault="00F86738">
      <w:pPr>
        <w:rPr>
          <w:i/>
        </w:rPr>
      </w:pPr>
      <w:r>
        <w:rPr>
          <w:i/>
        </w:rPr>
        <w:t>The Operations Team consists of operators res</w:t>
      </w:r>
      <w:r>
        <w:rPr>
          <w:i/>
        </w:rPr>
        <w:t>ponsible for running emergency produ</w:t>
      </w:r>
      <w:r>
        <w:rPr>
          <w:i/>
        </w:rPr>
        <w:t>c</w:t>
      </w:r>
      <w:r>
        <w:rPr>
          <w:i/>
        </w:rPr>
        <w:t>tion for critical systems, coordinating with Backup Team to ensure that applications sy</w:t>
      </w:r>
      <w:r>
        <w:rPr>
          <w:i/>
        </w:rPr>
        <w:t>s</w:t>
      </w:r>
      <w:r>
        <w:rPr>
          <w:i/>
        </w:rPr>
        <w:t xml:space="preserve">tem data and operating instructions are correct, and with the Liaison Team to </w:t>
      </w:r>
      <w:proofErr w:type="gramStart"/>
      <w:r>
        <w:rPr>
          <w:i/>
        </w:rPr>
        <w:t>advise</w:t>
      </w:r>
      <w:proofErr w:type="gramEnd"/>
      <w:r>
        <w:rPr>
          <w:i/>
        </w:rPr>
        <w:t xml:space="preserve"> of the production status and any unusual probl</w:t>
      </w:r>
      <w:r>
        <w:rPr>
          <w:i/>
        </w:rPr>
        <w:t>ems requiring assistance.  Data I</w:t>
      </w:r>
      <w:r>
        <w:rPr>
          <w:i/>
        </w:rPr>
        <w:t>n</w:t>
      </w:r>
      <w:r>
        <w:rPr>
          <w:i/>
        </w:rPr>
        <w:t>put/Control Teams could be separate groups or subgroups of the Operations Team.  Also, the PC Support Team under the Operations Recovery Team is responsible for re-establishing microcomputer operations at the backup site o</w:t>
      </w:r>
      <w:r>
        <w:rPr>
          <w:i/>
        </w:rPr>
        <w:t>r remote sites and for assis</w:t>
      </w:r>
      <w:r>
        <w:rPr>
          <w:i/>
        </w:rPr>
        <w:t>t</w:t>
      </w:r>
      <w:r>
        <w:rPr>
          <w:i/>
        </w:rPr>
        <w:t xml:space="preserve">ing with reinstating PC applications. </w:t>
      </w:r>
    </w:p>
    <w:p w:rsidR="00000000" w:rsidRDefault="00F86738">
      <w:pPr>
        <w:rPr>
          <w:i/>
        </w:rPr>
      </w:pPr>
    </w:p>
    <w:p w:rsidR="00000000" w:rsidRDefault="00F86738">
      <w:pPr>
        <w:pStyle w:val="Heading3"/>
      </w:pPr>
      <w:bookmarkStart w:id="63" w:name="_Toc520775977"/>
      <w:r>
        <w:t>Communications Team</w:t>
      </w:r>
      <w:bookmarkEnd w:id="63"/>
    </w:p>
    <w:p w:rsidR="00000000" w:rsidRDefault="00F86738">
      <w:pPr>
        <w:pStyle w:val="BodyText3"/>
      </w:pPr>
      <w:r>
        <w:t xml:space="preserve">The Communications Team is composed of </w:t>
      </w:r>
      <w:r>
        <w:rPr>
          <w:color w:val="FF0000"/>
        </w:rPr>
        <w:t>&lt;Facility/System’s&gt;</w:t>
      </w:r>
      <w:r>
        <w:t xml:space="preserve"> communications specia</w:t>
      </w:r>
      <w:r>
        <w:t>l</w:t>
      </w:r>
      <w:r>
        <w:t>ists r</w:t>
      </w:r>
      <w:r>
        <w:t>e</w:t>
      </w:r>
      <w:r>
        <w:t>sponsible for restoring voice, data, and video communications links between use</w:t>
      </w:r>
      <w:r>
        <w:t>rs and the computers, regardless of location in the event of a loss or outage.  Communic</w:t>
      </w:r>
      <w:r>
        <w:t>a</w:t>
      </w:r>
      <w:r>
        <w:t>tion vendor (carrier) input in designing and implementing the recovery plan is very i</w:t>
      </w:r>
      <w:r>
        <w:t>m</w:t>
      </w:r>
      <w:r>
        <w:t>po</w:t>
      </w:r>
      <w:r>
        <w:t>r</w:t>
      </w:r>
      <w:r>
        <w:t>tant.  Influential factors in developing recovery procedures for this team inc</w:t>
      </w:r>
      <w:r>
        <w:t xml:space="preserve">lude: the type of network, the time requirement for restoration, percentage of the network to be </w:t>
      </w:r>
      <w:proofErr w:type="gramStart"/>
      <w:r>
        <w:t>r</w:t>
      </w:r>
      <w:r>
        <w:t>e</w:t>
      </w:r>
      <w:r>
        <w:t>co</w:t>
      </w:r>
      <w:r>
        <w:t>v</w:t>
      </w:r>
      <w:r>
        <w:t>ered,</w:t>
      </w:r>
      <w:proofErr w:type="gramEnd"/>
      <w:r>
        <w:t xml:space="preserve"> and budget considerations.</w:t>
      </w:r>
    </w:p>
    <w:p w:rsidR="00000000" w:rsidRDefault="00F86738">
      <w:pPr>
        <w:pStyle w:val="Heading3"/>
      </w:pPr>
      <w:bookmarkStart w:id="64" w:name="_Toc520775978"/>
      <w:r>
        <w:t>Data Entry and Control Team</w:t>
      </w:r>
      <w:bookmarkEnd w:id="64"/>
    </w:p>
    <w:p w:rsidR="00000000" w:rsidRDefault="00F86738">
      <w:pPr>
        <w:pStyle w:val="BodyText3"/>
      </w:pPr>
      <w:r>
        <w:t>The Data Entry and Control Team is responsible for entering data as it is restored.  They ens</w:t>
      </w:r>
      <w:r>
        <w:t>ure that the data is the best available backup and meets validation for the system.</w:t>
      </w:r>
    </w:p>
    <w:p w:rsidR="00000000" w:rsidRDefault="00F86738">
      <w:pPr>
        <w:pStyle w:val="Heading3"/>
      </w:pPr>
      <w:bookmarkStart w:id="65" w:name="_Toc520775979"/>
      <w:r>
        <w:t>Off-Site Storage Team</w:t>
      </w:r>
      <w:bookmarkEnd w:id="65"/>
    </w:p>
    <w:p w:rsidR="00000000" w:rsidRDefault="00F86738">
      <w:pPr>
        <w:pStyle w:val="BodyText3"/>
      </w:pPr>
      <w:r>
        <w:t>The Off-site Storage Team is responsible for retrieving backup copies of operating sy</w:t>
      </w:r>
      <w:r>
        <w:t>s</w:t>
      </w:r>
      <w:r>
        <w:t>tems applications, systems, applications data, and ensuring secu</w:t>
      </w:r>
      <w:r>
        <w:t xml:space="preserve">rity of the data, backup facilities, and original facilities.  The team is composed of members of </w:t>
      </w:r>
      <w:r>
        <w:rPr>
          <w:color w:val="FF0000"/>
        </w:rPr>
        <w:t>&lt;Facility/System&gt;</w:t>
      </w:r>
      <w:r>
        <w:t xml:space="preserve"> fami</w:t>
      </w:r>
      <w:r>
        <w:t>l</w:t>
      </w:r>
      <w:r>
        <w:t>iar with vital records archival and retrieval.</w:t>
      </w:r>
    </w:p>
    <w:p w:rsidR="00000000" w:rsidRDefault="00F86738">
      <w:pPr>
        <w:pStyle w:val="Heading3"/>
      </w:pPr>
      <w:bookmarkStart w:id="66" w:name="_Toc520775980"/>
      <w:r>
        <w:t>Administrative Management Team</w:t>
      </w:r>
      <w:bookmarkEnd w:id="66"/>
    </w:p>
    <w:p w:rsidR="00000000" w:rsidRDefault="00F86738">
      <w:pPr>
        <w:pStyle w:val="BodyText3"/>
      </w:pPr>
      <w:r>
        <w:t>The Administrative Management Team coordinates Primary an</w:t>
      </w:r>
      <w:r>
        <w:t>d Alternate Site security and specialized clerical and administrative support for the Contingency Plan Coordin</w:t>
      </w:r>
      <w:r>
        <w:t>a</w:t>
      </w:r>
      <w:r>
        <w:t>tor and all other teams during disaster contingency proceedings.  The Administrative Team may also assist groups outside the information resource</w:t>
      </w:r>
      <w:r>
        <w:t>s area as needed.  The A</w:t>
      </w:r>
      <w:r>
        <w:t>d</w:t>
      </w:r>
      <w:r>
        <w:t>ministrative Team is responsible for reassembling all documentation for standards, pr</w:t>
      </w:r>
      <w:r>
        <w:t>o</w:t>
      </w:r>
      <w:r>
        <w:t>cedures, applications, programs, systems, and forms, as required at the backup site.  The Administrative Team is responsible for arranging for tr</w:t>
      </w:r>
      <w:r>
        <w:t>ansportation of staff, equipment, supplies, and other necessary items between sites.</w:t>
      </w:r>
    </w:p>
    <w:p w:rsidR="00000000" w:rsidRDefault="00F86738">
      <w:pPr>
        <w:pStyle w:val="Heading3"/>
      </w:pPr>
      <w:bookmarkStart w:id="67" w:name="_Toc520775981"/>
      <w:r>
        <w:t>Procurement Team</w:t>
      </w:r>
      <w:bookmarkEnd w:id="67"/>
    </w:p>
    <w:p w:rsidR="00000000" w:rsidRDefault="00F86738">
      <w:pPr>
        <w:pStyle w:val="BodyText3"/>
      </w:pPr>
      <w:r>
        <w:t>The Procurement Team consists of persons knowledgeable of the information resources and supplies inventory and the budgetary, funding, and acquisition pro</w:t>
      </w:r>
      <w:r>
        <w:t>cesses responsible for expediting acquisition of necessary resources.</w:t>
      </w:r>
    </w:p>
    <w:p w:rsidR="00000000" w:rsidRDefault="00F86738">
      <w:pPr>
        <w:pStyle w:val="Heading3"/>
      </w:pPr>
      <w:bookmarkStart w:id="68" w:name="_Toc520775982"/>
      <w:r>
        <w:t>Configuration Management Team</w:t>
      </w:r>
      <w:bookmarkEnd w:id="68"/>
    </w:p>
    <w:p w:rsidR="00000000" w:rsidRDefault="00F86738">
      <w:pPr>
        <w:pStyle w:val="BodyText3"/>
      </w:pPr>
      <w:r>
        <w:t>The Configuration Management Team is composed of individuals with teleprocessing skills.  They work closely with the Communications Teams in establishing vo</w:t>
      </w:r>
      <w:r>
        <w:t>ice and data communication capabilities.</w:t>
      </w:r>
    </w:p>
    <w:p w:rsidR="00000000" w:rsidRDefault="00F86738">
      <w:pPr>
        <w:pStyle w:val="Heading3"/>
      </w:pPr>
      <w:bookmarkStart w:id="69" w:name="_Toc520775983"/>
      <w:r>
        <w:t>Facilities Team</w:t>
      </w:r>
      <w:bookmarkEnd w:id="69"/>
    </w:p>
    <w:p w:rsidR="00000000" w:rsidRDefault="00F86738">
      <w:pPr>
        <w:pStyle w:val="BodyText3"/>
      </w:pPr>
      <w:r>
        <w:t>The Facilities Team is responsible for arranging for the primary and backup facilities and all components.</w:t>
      </w:r>
    </w:p>
    <w:p w:rsidR="00000000" w:rsidRDefault="00F86738">
      <w:pPr>
        <w:pStyle w:val="Heading3"/>
      </w:pPr>
      <w:bookmarkStart w:id="70" w:name="_Toc520775984"/>
      <w:r>
        <w:t>System Software Team</w:t>
      </w:r>
      <w:bookmarkEnd w:id="70"/>
    </w:p>
    <w:p w:rsidR="00000000" w:rsidRDefault="00F86738">
      <w:pPr>
        <w:pStyle w:val="BodyText3"/>
      </w:pPr>
      <w:r>
        <w:t>The System Software Team consists of system software programmers respon</w:t>
      </w:r>
      <w:r>
        <w:t>sible for pr</w:t>
      </w:r>
      <w:r>
        <w:t>o</w:t>
      </w:r>
      <w:r>
        <w:t>viding the system software support necessary for production of critical applications sy</w:t>
      </w:r>
      <w:r>
        <w:t>s</w:t>
      </w:r>
      <w:r>
        <w:t>tems during recovery.</w:t>
      </w:r>
    </w:p>
    <w:p w:rsidR="00000000" w:rsidRDefault="00F86738">
      <w:pPr>
        <w:pStyle w:val="Heading3"/>
      </w:pPr>
      <w:bookmarkStart w:id="71" w:name="_Toc520775985"/>
      <w:r>
        <w:t>Internal Audit Team</w:t>
      </w:r>
      <w:bookmarkEnd w:id="71"/>
    </w:p>
    <w:p w:rsidR="00000000" w:rsidRDefault="00F86738">
      <w:pPr>
        <w:pStyle w:val="BodyText3"/>
      </w:pPr>
      <w:r>
        <w:t>The Internal Audit Team is responsible for observation and oversight participation in the recovery effort.</w:t>
      </w:r>
    </w:p>
    <w:p w:rsidR="00000000" w:rsidRDefault="00F86738">
      <w:pPr>
        <w:pStyle w:val="Heading3"/>
      </w:pPr>
      <w:bookmarkStart w:id="72" w:name="_Toc520775986"/>
      <w:r>
        <w:t>User A</w:t>
      </w:r>
      <w:r>
        <w:t>ssistance Team</w:t>
      </w:r>
      <w:bookmarkEnd w:id="72"/>
    </w:p>
    <w:p w:rsidR="00000000" w:rsidRDefault="00F86738">
      <w:pPr>
        <w:pStyle w:val="BodyText3"/>
      </w:pPr>
      <w:r>
        <w:t>The User Assistance team is composed of individuals with application use knowledge.  The team is made up of major user area managers, production control, and applications lead analysts responsible for coordination and liaison, with the infor</w:t>
      </w:r>
      <w:r>
        <w:t>mation resources staff for applications recovery and restoration of data files and databases.  Under the general leadership of the User Assistance Team, technical applications specialist and database administration sub-teams perform necessary application r</w:t>
      </w:r>
      <w:r>
        <w:t>estoration activities.  Setting priorities for applications recovery is a primary influence on procedures for this team and its subgroups.</w:t>
      </w:r>
    </w:p>
    <w:p w:rsidR="00000000" w:rsidRDefault="00F86738"/>
    <w:p w:rsidR="00000000" w:rsidRDefault="00F86738">
      <w:pPr>
        <w:pStyle w:val="Heading2"/>
      </w:pPr>
      <w:bookmarkStart w:id="73" w:name="_Toc505655102"/>
      <w:bookmarkStart w:id="74" w:name="_Toc508595505"/>
      <w:bookmarkStart w:id="75" w:name="_Toc520775987"/>
      <w:r>
        <w:t>Data Communications</w:t>
      </w:r>
      <w:bookmarkEnd w:id="73"/>
      <w:bookmarkEnd w:id="74"/>
      <w:bookmarkEnd w:id="75"/>
    </w:p>
    <w:p w:rsidR="00000000" w:rsidRDefault="00F86738">
      <w:pPr>
        <w:rPr>
          <w:i/>
        </w:rPr>
      </w:pPr>
      <w:r>
        <w:rPr>
          <w:i/>
        </w:rPr>
        <w:t xml:space="preserve">Depending on the location of the cabling, a cable cut by a backhoe could render an </w:t>
      </w:r>
      <w:r>
        <w:rPr>
          <w:i/>
          <w:color w:val="FF0000"/>
        </w:rPr>
        <w:t>&lt;F</w:t>
      </w:r>
      <w:r>
        <w:rPr>
          <w:i/>
          <w:color w:val="FF0000"/>
        </w:rPr>
        <w:t>a</w:t>
      </w:r>
      <w:r>
        <w:rPr>
          <w:i/>
          <w:color w:val="FF0000"/>
        </w:rPr>
        <w:t>cility/Sys</w:t>
      </w:r>
      <w:r>
        <w:rPr>
          <w:i/>
          <w:color w:val="FF0000"/>
        </w:rPr>
        <w:t>tem&gt;</w:t>
      </w:r>
      <w:r>
        <w:rPr>
          <w:i/>
        </w:rPr>
        <w:t xml:space="preserve"> and associated buildings without connectivity.  Oftentimes, “redundant cabling” can mean two fiber optic cables laid in the same trench for failover conne</w:t>
      </w:r>
      <w:r>
        <w:rPr>
          <w:i/>
        </w:rPr>
        <w:t>c</w:t>
      </w:r>
      <w:r>
        <w:rPr>
          <w:i/>
        </w:rPr>
        <w:t>tiv</w:t>
      </w:r>
      <w:r>
        <w:rPr>
          <w:i/>
        </w:rPr>
        <w:t>i</w:t>
      </w:r>
      <w:r>
        <w:rPr>
          <w:i/>
        </w:rPr>
        <w:t>ty.  While this may be adequate for routine telecommunication interruptions, it represents a</w:t>
      </w:r>
      <w:r>
        <w:rPr>
          <w:i/>
        </w:rPr>
        <w:t xml:space="preserve"> single point of fai</w:t>
      </w:r>
      <w:r>
        <w:rPr>
          <w:i/>
        </w:rPr>
        <w:t>l</w:t>
      </w:r>
      <w:r>
        <w:rPr>
          <w:i/>
        </w:rPr>
        <w:t xml:space="preserve">ure for communications and connectivity. </w:t>
      </w:r>
    </w:p>
    <w:p w:rsidR="00000000" w:rsidRDefault="00F86738">
      <w:pPr>
        <w:rPr>
          <w:i/>
        </w:rPr>
      </w:pPr>
    </w:p>
    <w:p w:rsidR="00000000" w:rsidRDefault="00F86738">
      <w:pPr>
        <w:rPr>
          <w:i/>
        </w:rPr>
      </w:pPr>
      <w:r>
        <w:rPr>
          <w:i/>
        </w:rPr>
        <w:t>The level of data connectivity required will be determined pending the final decision r</w:t>
      </w:r>
      <w:r>
        <w:rPr>
          <w:i/>
        </w:rPr>
        <w:t>e</w:t>
      </w:r>
      <w:r>
        <w:rPr>
          <w:i/>
        </w:rPr>
        <w:t>garding the disaster declaration.  Data communications specifications should be doc</w:t>
      </w:r>
      <w:r>
        <w:rPr>
          <w:i/>
        </w:rPr>
        <w:t>u</w:t>
      </w:r>
      <w:r>
        <w:rPr>
          <w:i/>
        </w:rPr>
        <w:t xml:space="preserve">mented in APPENDIX </w:t>
      </w:r>
      <w:r>
        <w:rPr>
          <w:i/>
          <w:color w:val="FF0000"/>
        </w:rPr>
        <w:t>&lt;</w:t>
      </w:r>
      <w:r>
        <w:rPr>
          <w:i/>
          <w:color w:val="FF0000"/>
        </w:rPr>
        <w:t>H</w:t>
      </w:r>
      <w:proofErr w:type="gramStart"/>
      <w:r>
        <w:rPr>
          <w:i/>
          <w:color w:val="FF0000"/>
        </w:rPr>
        <w:t xml:space="preserve">&gt; </w:t>
      </w:r>
      <w:r>
        <w:rPr>
          <w:i/>
        </w:rPr>
        <w:t>,</w:t>
      </w:r>
      <w:proofErr w:type="gramEnd"/>
      <w:r>
        <w:rPr>
          <w:i/>
        </w:rPr>
        <w:t xml:space="preserve"> Communication Requirements, in this plan and should be stored in the secure offsite storage location or </w:t>
      </w:r>
      <w:r>
        <w:rPr>
          <w:i/>
          <w:color w:val="FF0000"/>
        </w:rPr>
        <w:t>&lt;Name&gt;</w:t>
      </w:r>
      <w:r>
        <w:rPr>
          <w:i/>
        </w:rPr>
        <w:t>, in the event that a permanent replac</w:t>
      </w:r>
      <w:r>
        <w:rPr>
          <w:i/>
        </w:rPr>
        <w:t>e</w:t>
      </w:r>
      <w:r>
        <w:rPr>
          <w:i/>
        </w:rPr>
        <w:t xml:space="preserve">ment facility is required. </w:t>
      </w:r>
    </w:p>
    <w:p w:rsidR="00000000" w:rsidRDefault="00F86738"/>
    <w:p w:rsidR="00000000" w:rsidRDefault="00F86738">
      <w:pPr>
        <w:pStyle w:val="Heading2"/>
      </w:pPr>
      <w:bookmarkStart w:id="76" w:name="_Toc505655103"/>
      <w:bookmarkStart w:id="77" w:name="_Toc508595506"/>
      <w:bookmarkStart w:id="78" w:name="_Toc520775988"/>
      <w:r>
        <w:t>Backups</w:t>
      </w:r>
      <w:bookmarkEnd w:id="76"/>
      <w:bookmarkEnd w:id="77"/>
      <w:bookmarkEnd w:id="78"/>
    </w:p>
    <w:p w:rsidR="00000000" w:rsidRDefault="00F86738">
      <w:pPr>
        <w:rPr>
          <w:i/>
        </w:rPr>
      </w:pPr>
      <w:r>
        <w:rPr>
          <w:i/>
        </w:rPr>
        <w:t>The most important physical asset in any Facility/System is its d</w:t>
      </w:r>
      <w:r>
        <w:rPr>
          <w:i/>
        </w:rPr>
        <w:t>ata and information.  D</w:t>
      </w:r>
      <w:r>
        <w:rPr>
          <w:i/>
        </w:rPr>
        <w:t>a</w:t>
      </w:r>
      <w:r>
        <w:rPr>
          <w:i/>
        </w:rPr>
        <w:t xml:space="preserve">ta and information processing are a major reason for the existence of </w:t>
      </w:r>
      <w:r>
        <w:rPr>
          <w:i/>
          <w:color w:val="FF0000"/>
        </w:rPr>
        <w:t>&lt;Name&gt;</w:t>
      </w:r>
      <w:r>
        <w:rPr>
          <w:i/>
        </w:rPr>
        <w:t>.  More</w:t>
      </w:r>
      <w:r>
        <w:rPr>
          <w:i/>
        </w:rPr>
        <w:t>o</w:t>
      </w:r>
      <w:r>
        <w:rPr>
          <w:i/>
        </w:rPr>
        <w:t xml:space="preserve">ver, all of the </w:t>
      </w:r>
      <w:r>
        <w:rPr>
          <w:i/>
          <w:color w:val="FF0000"/>
        </w:rPr>
        <w:t xml:space="preserve">&lt;Name&gt; </w:t>
      </w:r>
      <w:r>
        <w:rPr>
          <w:i/>
        </w:rPr>
        <w:t>systems are dependent on the preservation of data, including software manuals and documentation.  In order to minimize the im</w:t>
      </w:r>
      <w:r>
        <w:rPr>
          <w:i/>
        </w:rPr>
        <w:t>pact of a disaster, it is e</w:t>
      </w:r>
      <w:r>
        <w:rPr>
          <w:i/>
        </w:rPr>
        <w:t>x</w:t>
      </w:r>
      <w:r>
        <w:rPr>
          <w:i/>
        </w:rPr>
        <w:t>tremely important to protect the sensitivity or confidentiality of data; to preserve the a</w:t>
      </w:r>
      <w:r>
        <w:rPr>
          <w:i/>
        </w:rPr>
        <w:t>u</w:t>
      </w:r>
      <w:r>
        <w:rPr>
          <w:i/>
        </w:rPr>
        <w:t>thenticity and accuracy of data, and to maintain the availability of data.  These three goals are commonly defined as “Confidentiality, I</w:t>
      </w:r>
      <w:r>
        <w:rPr>
          <w:i/>
        </w:rPr>
        <w:t>ntegrity, and Availability</w:t>
      </w:r>
      <w:proofErr w:type="gramStart"/>
      <w:r>
        <w:rPr>
          <w:i/>
        </w:rPr>
        <w:t>”.</w:t>
      </w:r>
      <w:proofErr w:type="gramEnd"/>
      <w:r>
        <w:rPr>
          <w:i/>
        </w:rPr>
        <w:t xml:space="preserve">  The pr</w:t>
      </w:r>
      <w:r>
        <w:rPr>
          <w:i/>
        </w:rPr>
        <w:t>o</w:t>
      </w:r>
      <w:r>
        <w:rPr>
          <w:i/>
        </w:rPr>
        <w:t>te</w:t>
      </w:r>
      <w:r>
        <w:rPr>
          <w:i/>
        </w:rPr>
        <w:t>c</w:t>
      </w:r>
      <w:r>
        <w:rPr>
          <w:i/>
        </w:rPr>
        <w:t>tion of the confidentiality, integrity, and availability of data is of singular importance in info</w:t>
      </w:r>
      <w:r>
        <w:rPr>
          <w:i/>
        </w:rPr>
        <w:t>r</w:t>
      </w:r>
      <w:r>
        <w:rPr>
          <w:i/>
        </w:rPr>
        <w:t>mation security and disaster recovery planning.  Confidentiality, integrity, and availability of data are intri</w:t>
      </w:r>
      <w:r>
        <w:rPr>
          <w:i/>
        </w:rPr>
        <w:t>n</w:t>
      </w:r>
      <w:r>
        <w:rPr>
          <w:i/>
        </w:rPr>
        <w:t>sic t</w:t>
      </w:r>
      <w:r>
        <w:rPr>
          <w:i/>
        </w:rPr>
        <w:t xml:space="preserve">o disaster recovery planning.  </w:t>
      </w:r>
    </w:p>
    <w:p w:rsidR="00000000" w:rsidRDefault="00F86738">
      <w:pPr>
        <w:rPr>
          <w:i/>
        </w:rPr>
      </w:pPr>
    </w:p>
    <w:p w:rsidR="00000000" w:rsidRDefault="00F86738">
      <w:pPr>
        <w:rPr>
          <w:i/>
        </w:rPr>
      </w:pPr>
      <w:r>
        <w:rPr>
          <w:i/>
        </w:rPr>
        <w:t>Effective procedures to perform full data back ups on a regular weekly basis must be i</w:t>
      </w:r>
      <w:r>
        <w:rPr>
          <w:i/>
        </w:rPr>
        <w:t>m</w:t>
      </w:r>
      <w:r>
        <w:rPr>
          <w:i/>
        </w:rPr>
        <w:t>plemented.  A copy of the weekly back ups should be securely transported on a weekly basis and stored off site in an environmentally con</w:t>
      </w:r>
      <w:r>
        <w:rPr>
          <w:i/>
        </w:rPr>
        <w:t>trolled storage facility, preferably ou</w:t>
      </w:r>
      <w:r>
        <w:rPr>
          <w:i/>
        </w:rPr>
        <w:t>t</w:t>
      </w:r>
      <w:r>
        <w:rPr>
          <w:i/>
        </w:rPr>
        <w:t>side the immediate regional area.  Frequent backups should be implemented to ensure the recovery of the most current data version and to increase the likelihood of usable m</w:t>
      </w:r>
      <w:r>
        <w:rPr>
          <w:i/>
        </w:rPr>
        <w:t>e</w:t>
      </w:r>
      <w:r>
        <w:rPr>
          <w:i/>
        </w:rPr>
        <w:t>dia in a post-event scenario.</w:t>
      </w:r>
    </w:p>
    <w:p w:rsidR="00000000" w:rsidRDefault="00F86738"/>
    <w:p w:rsidR="00000000" w:rsidRDefault="00F86738">
      <w:pPr>
        <w:pStyle w:val="Heading3"/>
      </w:pPr>
      <w:bookmarkStart w:id="79" w:name="_Toc505655106"/>
      <w:bookmarkStart w:id="80" w:name="_Toc508595509"/>
      <w:bookmarkStart w:id="81" w:name="_Toc520775989"/>
      <w:r>
        <w:t>Vital Record</w:t>
      </w:r>
      <w:r>
        <w:t>s/Documentation</w:t>
      </w:r>
      <w:bookmarkEnd w:id="79"/>
      <w:bookmarkEnd w:id="80"/>
      <w:bookmarkEnd w:id="81"/>
      <w:r>
        <w:t xml:space="preserve"> </w:t>
      </w:r>
    </w:p>
    <w:p w:rsidR="00000000" w:rsidRDefault="00F86738">
      <w:pPr>
        <w:ind w:left="360"/>
      </w:pPr>
    </w:p>
    <w:p w:rsidR="00000000" w:rsidRDefault="00F86738">
      <w:pPr>
        <w:rPr>
          <w:i/>
        </w:rPr>
      </w:pPr>
      <w:r>
        <w:rPr>
          <w:i/>
        </w:rPr>
        <w:t>Vital records and important documentation should be backed up and stored off site.  Vital records are any documents or documentation that is essential to the operations of an o</w:t>
      </w:r>
      <w:r>
        <w:rPr>
          <w:i/>
        </w:rPr>
        <w:t>r</w:t>
      </w:r>
      <w:r>
        <w:rPr>
          <w:i/>
        </w:rPr>
        <w:t>ganization, such as personnel records, software documentation</w:t>
      </w:r>
      <w:r>
        <w:rPr>
          <w:i/>
        </w:rPr>
        <w:t xml:space="preserve">, legal documentation, legislative documentation, benefits documentation, etc. </w:t>
      </w:r>
    </w:p>
    <w:p w:rsidR="00000000" w:rsidRDefault="00F86738">
      <w:pPr>
        <w:ind w:left="360"/>
        <w:rPr>
          <w:i/>
        </w:rPr>
      </w:pPr>
    </w:p>
    <w:p w:rsidR="00000000" w:rsidRDefault="00F86738">
      <w:pPr>
        <w:rPr>
          <w:i/>
        </w:rPr>
      </w:pPr>
      <w:r>
        <w:rPr>
          <w:i/>
        </w:rPr>
        <w:t xml:space="preserve">Documentation of all aspects of computer support and operations is important to ensure continuity and consistency.  Formalizing operational practices and procedures in detail </w:t>
      </w:r>
      <w:r>
        <w:rPr>
          <w:i/>
        </w:rPr>
        <w:t>helps to eliminate security lapses and oversights, gives new personnel detailed instru</w:t>
      </w:r>
      <w:r>
        <w:rPr>
          <w:i/>
        </w:rPr>
        <w:t>c</w:t>
      </w:r>
      <w:r>
        <w:rPr>
          <w:i/>
        </w:rPr>
        <w:t>tions on how to operate equipment or do a particular task, and provides a quality assu</w:t>
      </w:r>
      <w:r>
        <w:rPr>
          <w:i/>
        </w:rPr>
        <w:t>r</w:t>
      </w:r>
      <w:r>
        <w:rPr>
          <w:i/>
        </w:rPr>
        <w:t>ance function to help ensure that operations will be performed correctly and effic</w:t>
      </w:r>
      <w:r>
        <w:rPr>
          <w:i/>
        </w:rPr>
        <w:t>iently every time.</w:t>
      </w:r>
    </w:p>
    <w:p w:rsidR="00000000" w:rsidRDefault="00F86738">
      <w:pPr>
        <w:rPr>
          <w:i/>
        </w:rPr>
      </w:pPr>
    </w:p>
    <w:p w:rsidR="00000000" w:rsidRDefault="00F86738">
      <w:pPr>
        <w:rPr>
          <w:i/>
        </w:rPr>
      </w:pPr>
      <w:r>
        <w:rPr>
          <w:i/>
        </w:rPr>
        <w:t>Security documentation should be developed to fulfill the needs of those who use it.  For this reason, many organizations separate documentation into policy and procedures for each user level.  For example, a functional security procedu</w:t>
      </w:r>
      <w:r>
        <w:rPr>
          <w:i/>
        </w:rPr>
        <w:t>res manual should be written to inform end users how to do their jobs securely while a technical and operational sec</w:t>
      </w:r>
      <w:r>
        <w:rPr>
          <w:i/>
        </w:rPr>
        <w:t>u</w:t>
      </w:r>
      <w:r>
        <w:rPr>
          <w:i/>
        </w:rPr>
        <w:t>rity procedures manual should be written for systems operations and support staff focu</w:t>
      </w:r>
      <w:r>
        <w:rPr>
          <w:i/>
        </w:rPr>
        <w:t>s</w:t>
      </w:r>
      <w:r>
        <w:rPr>
          <w:i/>
        </w:rPr>
        <w:t>ing on system administrations concerns in considerab</w:t>
      </w:r>
      <w:r>
        <w:rPr>
          <w:i/>
        </w:rPr>
        <w:t>le detail.</w:t>
      </w:r>
    </w:p>
    <w:p w:rsidR="00000000" w:rsidRDefault="00F86738">
      <w:pPr>
        <w:rPr>
          <w:i/>
        </w:rPr>
      </w:pPr>
    </w:p>
    <w:p w:rsidR="00000000" w:rsidRDefault="00F86738">
      <w:pPr>
        <w:rPr>
          <w:i/>
        </w:rPr>
      </w:pPr>
      <w:r>
        <w:rPr>
          <w:i/>
        </w:rPr>
        <w:t>There should be at least two copies of current system security documentation.  One copy should be stored on site and be immediately accessible.  A back up copy must be stored off site and should include documents such as system security plans (</w:t>
      </w:r>
      <w:r>
        <w:rPr>
          <w:i/>
        </w:rPr>
        <w:t>SSP), contingency plans, risk analyses, and security policies and procedures.  Additional copies may be n</w:t>
      </w:r>
      <w:r>
        <w:rPr>
          <w:i/>
        </w:rPr>
        <w:t>e</w:t>
      </w:r>
      <w:r>
        <w:rPr>
          <w:i/>
        </w:rPr>
        <w:t>cessary for some documentation, such as contingency plans, which should be easily a</w:t>
      </w:r>
      <w:r>
        <w:rPr>
          <w:i/>
        </w:rPr>
        <w:t>c</w:t>
      </w:r>
      <w:r>
        <w:rPr>
          <w:i/>
        </w:rPr>
        <w:t>cessible in the event of a disaster.  It is recommended that copie</w:t>
      </w:r>
      <w:r>
        <w:rPr>
          <w:i/>
        </w:rPr>
        <w:t>s of the Contingency Plan be di</w:t>
      </w:r>
      <w:r>
        <w:rPr>
          <w:i/>
        </w:rPr>
        <w:t>s</w:t>
      </w:r>
      <w:r>
        <w:rPr>
          <w:i/>
        </w:rPr>
        <w:t xml:space="preserve">tributed to the </w:t>
      </w:r>
      <w:r>
        <w:rPr>
          <w:i/>
          <w:color w:val="FF0000"/>
        </w:rPr>
        <w:t xml:space="preserve">&lt;Facility/System&gt; </w:t>
      </w:r>
      <w:r>
        <w:rPr>
          <w:i/>
        </w:rPr>
        <w:t>Contingency Plan Coordinator, Executive Ma</w:t>
      </w:r>
      <w:r>
        <w:rPr>
          <w:i/>
        </w:rPr>
        <w:t>n</w:t>
      </w:r>
      <w:r>
        <w:rPr>
          <w:i/>
        </w:rPr>
        <w:t>ag</w:t>
      </w:r>
      <w:r>
        <w:rPr>
          <w:i/>
        </w:rPr>
        <w:t>e</w:t>
      </w:r>
      <w:r>
        <w:rPr>
          <w:i/>
        </w:rPr>
        <w:t>ment, and Team Leaders for safekeeping.</w:t>
      </w:r>
    </w:p>
    <w:p w:rsidR="00000000" w:rsidRDefault="00F86738">
      <w:pPr>
        <w:rPr>
          <w:i/>
        </w:rPr>
      </w:pPr>
    </w:p>
    <w:p w:rsidR="00000000" w:rsidRDefault="00F86738">
      <w:pPr>
        <w:rPr>
          <w:i/>
        </w:rPr>
      </w:pPr>
      <w:r>
        <w:rPr>
          <w:i/>
        </w:rPr>
        <w:t xml:space="preserve">Documentation should be duplicated </w:t>
      </w:r>
      <w:proofErr w:type="gramStart"/>
      <w:r>
        <w:rPr>
          <w:i/>
        </w:rPr>
        <w:t>either in hard copy or compatible</w:t>
      </w:r>
      <w:proofErr w:type="gramEnd"/>
      <w:r>
        <w:rPr>
          <w:i/>
        </w:rPr>
        <w:t xml:space="preserve"> media format and stored at the off</w:t>
      </w:r>
      <w:r>
        <w:rPr>
          <w:i/>
        </w:rPr>
        <w:t>-site storage or the (recovery site) location.  The original primary on-site unit retains the original copies of all information.  Updates to documentation should be rotated on an as-required basis, under the control of the responsible team.  Off-site d</w:t>
      </w:r>
      <w:r>
        <w:rPr>
          <w:i/>
        </w:rPr>
        <w:t>o</w:t>
      </w:r>
      <w:r>
        <w:rPr>
          <w:i/>
        </w:rPr>
        <w:t>cu</w:t>
      </w:r>
      <w:r>
        <w:rPr>
          <w:i/>
        </w:rPr>
        <w:t xml:space="preserve">mentation should include technical and operational documentation. </w:t>
      </w:r>
    </w:p>
    <w:p w:rsidR="00000000" w:rsidRDefault="00F86738">
      <w:pPr>
        <w:rPr>
          <w:i/>
        </w:rPr>
      </w:pPr>
    </w:p>
    <w:p w:rsidR="00000000" w:rsidRDefault="00F86738">
      <w:pPr>
        <w:pStyle w:val="SPPexplanatory"/>
      </w:pPr>
      <w:r>
        <w:t>Many of the below listed documents may be found in the completed certification and a</w:t>
      </w:r>
      <w:r>
        <w:t>c</w:t>
      </w:r>
      <w:r>
        <w:t>creditation package (the System Security Authorization Agreement (SSAA) and Appe</w:t>
      </w:r>
      <w:r>
        <w:t>n</w:t>
      </w:r>
      <w:r>
        <w:t>dices).  If the inform</w:t>
      </w:r>
      <w:r>
        <w:t xml:space="preserve">ation is in the SSAA, keep it current and maintain a copy off-site. </w:t>
      </w:r>
    </w:p>
    <w:p w:rsidR="00000000" w:rsidRDefault="00F86738">
      <w:pPr>
        <w:numPr>
          <w:ins w:id="82" w:author="rob shafer" w:date="2001-07-24T15:18:00Z"/>
        </w:numPr>
      </w:pPr>
    </w:p>
    <w:p w:rsidR="00000000" w:rsidRDefault="00F86738">
      <w:pPr>
        <w:rPr>
          <w:i/>
        </w:rPr>
      </w:pPr>
      <w:r>
        <w:rPr>
          <w:i/>
        </w:rPr>
        <w:t xml:space="preserve"> The following documentation should be maintained off site: </w:t>
      </w:r>
    </w:p>
    <w:p w:rsidR="00000000" w:rsidRDefault="00F86738">
      <w:pPr>
        <w:rPr>
          <w:b/>
          <w:i/>
        </w:rPr>
      </w:pPr>
    </w:p>
    <w:p w:rsidR="00000000" w:rsidRDefault="00F86738" w:rsidP="00F86738">
      <w:pPr>
        <w:numPr>
          <w:ilvl w:val="0"/>
          <w:numId w:val="8"/>
        </w:numPr>
        <w:rPr>
          <w:i/>
        </w:rPr>
      </w:pPr>
      <w:bookmarkStart w:id="83" w:name="_Hlt505667369"/>
      <w:bookmarkEnd w:id="83"/>
      <w:r>
        <w:rPr>
          <w:i/>
        </w:rPr>
        <w:t>Security related Information Technology (IT) policy &amp; procedure memorandum, ci</w:t>
      </w:r>
      <w:r>
        <w:rPr>
          <w:i/>
        </w:rPr>
        <w:t>r</w:t>
      </w:r>
      <w:r>
        <w:rPr>
          <w:i/>
        </w:rPr>
        <w:t>culars, pu</w:t>
      </w:r>
      <w:r>
        <w:rPr>
          <w:i/>
        </w:rPr>
        <w:t>b</w:t>
      </w:r>
      <w:r>
        <w:rPr>
          <w:i/>
        </w:rPr>
        <w:t xml:space="preserve">lications </w:t>
      </w:r>
    </w:p>
    <w:p w:rsidR="00000000" w:rsidRDefault="00F86738">
      <w:pPr>
        <w:ind w:left="720" w:hanging="720"/>
        <w:rPr>
          <w:i/>
        </w:rPr>
      </w:pPr>
    </w:p>
    <w:p w:rsidR="00000000" w:rsidRDefault="00F86738" w:rsidP="00F86738">
      <w:pPr>
        <w:numPr>
          <w:ilvl w:val="0"/>
          <w:numId w:val="8"/>
        </w:numPr>
        <w:rPr>
          <w:i/>
        </w:rPr>
      </w:pPr>
      <w:r>
        <w:rPr>
          <w:i/>
        </w:rPr>
        <w:t>Department or componen</w:t>
      </w:r>
      <w:r>
        <w:rPr>
          <w:i/>
        </w:rPr>
        <w:t>t mission statement</w:t>
      </w:r>
    </w:p>
    <w:p w:rsidR="00000000" w:rsidRDefault="00F86738">
      <w:pPr>
        <w:ind w:left="720" w:hanging="720"/>
        <w:rPr>
          <w:i/>
        </w:rPr>
      </w:pPr>
    </w:p>
    <w:p w:rsidR="00000000" w:rsidRDefault="00F86738" w:rsidP="00F86738">
      <w:pPr>
        <w:numPr>
          <w:ilvl w:val="0"/>
          <w:numId w:val="8"/>
        </w:numPr>
        <w:rPr>
          <w:i/>
        </w:rPr>
      </w:pPr>
      <w:r>
        <w:rPr>
          <w:i/>
        </w:rPr>
        <w:t>Letters of delegation for key Information System security personnel</w:t>
      </w:r>
    </w:p>
    <w:p w:rsidR="00000000" w:rsidRDefault="00F86738">
      <w:pPr>
        <w:ind w:left="720" w:hanging="720"/>
        <w:rPr>
          <w:i/>
        </w:rPr>
      </w:pPr>
    </w:p>
    <w:p w:rsidR="00000000" w:rsidRDefault="00F86738" w:rsidP="00F86738">
      <w:pPr>
        <w:numPr>
          <w:ilvl w:val="0"/>
          <w:numId w:val="8"/>
        </w:numPr>
        <w:rPr>
          <w:i/>
        </w:rPr>
      </w:pPr>
      <w:r>
        <w:rPr>
          <w:i/>
        </w:rPr>
        <w:t>Complete hardware and software listings</w:t>
      </w:r>
    </w:p>
    <w:p w:rsidR="00000000" w:rsidRDefault="00F86738">
      <w:pPr>
        <w:ind w:left="720" w:hanging="720"/>
        <w:rPr>
          <w:i/>
        </w:rPr>
      </w:pPr>
    </w:p>
    <w:p w:rsidR="00000000" w:rsidRDefault="00F86738" w:rsidP="00F86738">
      <w:pPr>
        <w:numPr>
          <w:ilvl w:val="0"/>
          <w:numId w:val="8"/>
        </w:numPr>
        <w:rPr>
          <w:i/>
        </w:rPr>
      </w:pPr>
      <w:r>
        <w:rPr>
          <w:i/>
        </w:rPr>
        <w:t>Internal security, Information System audits</w:t>
      </w:r>
    </w:p>
    <w:p w:rsidR="00000000" w:rsidRDefault="00F86738">
      <w:pPr>
        <w:ind w:left="720" w:hanging="720"/>
        <w:rPr>
          <w:i/>
        </w:rPr>
      </w:pPr>
    </w:p>
    <w:p w:rsidR="00000000" w:rsidRDefault="00F86738" w:rsidP="00F86738">
      <w:pPr>
        <w:numPr>
          <w:ilvl w:val="0"/>
          <w:numId w:val="8"/>
        </w:numPr>
        <w:rPr>
          <w:i/>
        </w:rPr>
      </w:pPr>
      <w:r>
        <w:rPr>
          <w:i/>
        </w:rPr>
        <w:t>Detailed IT architecture schematics (logical/physical, network, devices)</w:t>
      </w:r>
    </w:p>
    <w:p w:rsidR="00000000" w:rsidRDefault="00F86738">
      <w:pPr>
        <w:ind w:left="720" w:hanging="720"/>
        <w:rPr>
          <w:i/>
        </w:rPr>
      </w:pPr>
    </w:p>
    <w:p w:rsidR="00000000" w:rsidRDefault="00F86738" w:rsidP="00F86738">
      <w:pPr>
        <w:numPr>
          <w:ilvl w:val="0"/>
          <w:numId w:val="8"/>
        </w:numPr>
        <w:rPr>
          <w:i/>
        </w:rPr>
      </w:pPr>
      <w:r>
        <w:rPr>
          <w:i/>
        </w:rPr>
        <w:t>Netwo</w:t>
      </w:r>
      <w:r>
        <w:rPr>
          <w:i/>
        </w:rPr>
        <w:t>rk cable routing schematics (on floor overlay)</w:t>
      </w:r>
    </w:p>
    <w:p w:rsidR="00000000" w:rsidRDefault="00F86738">
      <w:pPr>
        <w:ind w:left="720" w:hanging="720"/>
        <w:rPr>
          <w:i/>
        </w:rPr>
      </w:pPr>
    </w:p>
    <w:p w:rsidR="00000000" w:rsidRDefault="00F86738" w:rsidP="00F86738">
      <w:pPr>
        <w:numPr>
          <w:ilvl w:val="0"/>
          <w:numId w:val="8"/>
        </w:numPr>
        <w:rPr>
          <w:i/>
        </w:rPr>
      </w:pPr>
      <w:r>
        <w:rPr>
          <w:i/>
        </w:rPr>
        <w:t>System testing plans/procedures</w:t>
      </w:r>
    </w:p>
    <w:p w:rsidR="00000000" w:rsidRDefault="00F86738">
      <w:pPr>
        <w:ind w:left="720" w:hanging="720"/>
        <w:rPr>
          <w:i/>
        </w:rPr>
      </w:pPr>
    </w:p>
    <w:p w:rsidR="00000000" w:rsidRDefault="00F86738" w:rsidP="00F86738">
      <w:pPr>
        <w:numPr>
          <w:ilvl w:val="0"/>
          <w:numId w:val="8"/>
        </w:numPr>
        <w:rPr>
          <w:i/>
        </w:rPr>
      </w:pPr>
      <w:r>
        <w:rPr>
          <w:i/>
        </w:rPr>
        <w:t>Review and approval of plans/procedures</w:t>
      </w:r>
    </w:p>
    <w:p w:rsidR="00000000" w:rsidRDefault="00F86738">
      <w:pPr>
        <w:ind w:left="720" w:hanging="720"/>
        <w:rPr>
          <w:i/>
        </w:rPr>
      </w:pPr>
    </w:p>
    <w:p w:rsidR="00000000" w:rsidRDefault="00F86738" w:rsidP="00F86738">
      <w:pPr>
        <w:numPr>
          <w:ilvl w:val="0"/>
          <w:numId w:val="9"/>
        </w:numPr>
        <w:rPr>
          <w:i/>
        </w:rPr>
      </w:pPr>
      <w:r>
        <w:rPr>
          <w:i/>
        </w:rPr>
        <w:t>System Configuration</w:t>
      </w:r>
    </w:p>
    <w:p w:rsidR="00000000" w:rsidRDefault="00F86738">
      <w:pPr>
        <w:rPr>
          <w:i/>
        </w:rPr>
      </w:pPr>
    </w:p>
    <w:p w:rsidR="00000000" w:rsidRDefault="00F86738" w:rsidP="00F86738">
      <w:pPr>
        <w:numPr>
          <w:ilvl w:val="0"/>
          <w:numId w:val="9"/>
        </w:numPr>
        <w:rPr>
          <w:i/>
        </w:rPr>
      </w:pPr>
      <w:r>
        <w:rPr>
          <w:i/>
        </w:rPr>
        <w:t>Review and approval of proposed configuration</w:t>
      </w:r>
    </w:p>
    <w:p w:rsidR="00000000" w:rsidRDefault="00F86738">
      <w:pPr>
        <w:ind w:left="720" w:hanging="720"/>
        <w:rPr>
          <w:i/>
        </w:rPr>
      </w:pPr>
    </w:p>
    <w:p w:rsidR="00000000" w:rsidRDefault="00F86738" w:rsidP="00F86738">
      <w:pPr>
        <w:numPr>
          <w:ilvl w:val="0"/>
          <w:numId w:val="9"/>
        </w:numPr>
        <w:rPr>
          <w:i/>
        </w:rPr>
      </w:pPr>
      <w:r>
        <w:rPr>
          <w:i/>
        </w:rPr>
        <w:t>Changes made to the system configuration</w:t>
      </w:r>
    </w:p>
    <w:p w:rsidR="00000000" w:rsidRDefault="00F86738">
      <w:pPr>
        <w:ind w:left="720" w:hanging="720"/>
        <w:rPr>
          <w:i/>
        </w:rPr>
      </w:pPr>
    </w:p>
    <w:p w:rsidR="00000000" w:rsidRDefault="00F86738" w:rsidP="00F86738">
      <w:pPr>
        <w:numPr>
          <w:ilvl w:val="0"/>
          <w:numId w:val="9"/>
        </w:numPr>
        <w:rPr>
          <w:i/>
        </w:rPr>
      </w:pPr>
      <w:r>
        <w:rPr>
          <w:i/>
        </w:rPr>
        <w:t>Evaluation of changes f</w:t>
      </w:r>
      <w:r>
        <w:rPr>
          <w:i/>
        </w:rPr>
        <w:t>or security implications</w:t>
      </w:r>
    </w:p>
    <w:p w:rsidR="00000000" w:rsidRDefault="00F86738">
      <w:pPr>
        <w:ind w:left="720" w:hanging="720"/>
        <w:rPr>
          <w:i/>
        </w:rPr>
      </w:pPr>
    </w:p>
    <w:p w:rsidR="00000000" w:rsidRDefault="00F86738" w:rsidP="00F86738">
      <w:pPr>
        <w:numPr>
          <w:ilvl w:val="0"/>
          <w:numId w:val="9"/>
        </w:numPr>
        <w:rPr>
          <w:i/>
        </w:rPr>
      </w:pPr>
      <w:r>
        <w:rPr>
          <w:i/>
        </w:rPr>
        <w:t>Technical standards for system design, testing and maintenance to reflect security objectives</w:t>
      </w:r>
    </w:p>
    <w:p w:rsidR="00000000" w:rsidRDefault="00F86738">
      <w:pPr>
        <w:ind w:left="720" w:hanging="720"/>
        <w:rPr>
          <w:i/>
        </w:rPr>
      </w:pPr>
    </w:p>
    <w:p w:rsidR="00000000" w:rsidRDefault="00F86738" w:rsidP="00F86738">
      <w:pPr>
        <w:numPr>
          <w:ilvl w:val="0"/>
          <w:numId w:val="9"/>
        </w:numPr>
        <w:rPr>
          <w:i/>
        </w:rPr>
      </w:pPr>
      <w:r>
        <w:rPr>
          <w:i/>
        </w:rPr>
        <w:t>Contingency plans for incident response procedures and backup operations</w:t>
      </w:r>
    </w:p>
    <w:p w:rsidR="00000000" w:rsidRDefault="00F86738">
      <w:pPr>
        <w:ind w:left="720" w:hanging="720"/>
        <w:rPr>
          <w:i/>
        </w:rPr>
      </w:pPr>
    </w:p>
    <w:p w:rsidR="00000000" w:rsidRDefault="00F86738" w:rsidP="00F86738">
      <w:pPr>
        <w:numPr>
          <w:ilvl w:val="0"/>
          <w:numId w:val="9"/>
        </w:numPr>
        <w:rPr>
          <w:i/>
        </w:rPr>
      </w:pPr>
      <w:r>
        <w:rPr>
          <w:i/>
        </w:rPr>
        <w:t>Data backup/restoration procedures and procedures for storage</w:t>
      </w:r>
      <w:r>
        <w:rPr>
          <w:i/>
        </w:rPr>
        <w:t>, transportation and    handling of backup tapes</w:t>
      </w:r>
    </w:p>
    <w:p w:rsidR="00000000" w:rsidRDefault="00F86738">
      <w:pPr>
        <w:ind w:left="720" w:hanging="720"/>
        <w:rPr>
          <w:i/>
        </w:rPr>
      </w:pPr>
    </w:p>
    <w:p w:rsidR="00000000" w:rsidRDefault="00F86738" w:rsidP="00F86738">
      <w:pPr>
        <w:numPr>
          <w:ilvl w:val="0"/>
          <w:numId w:val="9"/>
        </w:numPr>
        <w:rPr>
          <w:i/>
        </w:rPr>
      </w:pPr>
      <w:r>
        <w:rPr>
          <w:i/>
        </w:rPr>
        <w:t>Reports of security related incidents</w:t>
      </w:r>
    </w:p>
    <w:p w:rsidR="00000000" w:rsidRDefault="00F86738">
      <w:pPr>
        <w:ind w:left="720" w:hanging="720"/>
        <w:rPr>
          <w:i/>
        </w:rPr>
      </w:pPr>
    </w:p>
    <w:p w:rsidR="00000000" w:rsidRDefault="00F86738" w:rsidP="00F86738">
      <w:pPr>
        <w:numPr>
          <w:ilvl w:val="0"/>
          <w:numId w:val="9"/>
        </w:numPr>
        <w:rPr>
          <w:i/>
        </w:rPr>
      </w:pPr>
      <w:r>
        <w:rPr>
          <w:i/>
        </w:rPr>
        <w:t>Sensitivity and criticality determination</w:t>
      </w:r>
    </w:p>
    <w:p w:rsidR="00000000" w:rsidRDefault="00F86738">
      <w:pPr>
        <w:ind w:left="720" w:hanging="720"/>
        <w:rPr>
          <w:i/>
        </w:rPr>
      </w:pPr>
    </w:p>
    <w:p w:rsidR="00000000" w:rsidRDefault="00F86738" w:rsidP="00F86738">
      <w:pPr>
        <w:numPr>
          <w:ilvl w:val="0"/>
          <w:numId w:val="9"/>
        </w:numPr>
        <w:rPr>
          <w:i/>
        </w:rPr>
      </w:pPr>
      <w:r>
        <w:rPr>
          <w:i/>
        </w:rPr>
        <w:t>Baseline security checklist for each system</w:t>
      </w:r>
    </w:p>
    <w:p w:rsidR="00000000" w:rsidRDefault="00F86738">
      <w:pPr>
        <w:ind w:left="720" w:hanging="720"/>
        <w:rPr>
          <w:i/>
        </w:rPr>
      </w:pPr>
    </w:p>
    <w:p w:rsidR="00000000" w:rsidRDefault="00F86738" w:rsidP="00F86738">
      <w:pPr>
        <w:numPr>
          <w:ilvl w:val="0"/>
          <w:numId w:val="9"/>
        </w:numPr>
        <w:rPr>
          <w:i/>
        </w:rPr>
      </w:pPr>
      <w:r>
        <w:rPr>
          <w:i/>
        </w:rPr>
        <w:t>Software licensing information</w:t>
      </w:r>
    </w:p>
    <w:p w:rsidR="00000000" w:rsidRDefault="00F86738">
      <w:pPr>
        <w:rPr>
          <w:i/>
        </w:rPr>
      </w:pPr>
    </w:p>
    <w:p w:rsidR="00000000" w:rsidRDefault="00F86738">
      <w:pPr>
        <w:rPr>
          <w:b/>
          <w:i/>
        </w:rPr>
      </w:pPr>
      <w:r>
        <w:rPr>
          <w:i/>
        </w:rPr>
        <w:t>Additionally, it</w:t>
      </w:r>
      <w:r>
        <w:rPr>
          <w:i/>
          <w:smallCaps/>
        </w:rPr>
        <w:t xml:space="preserve"> </w:t>
      </w:r>
      <w:r>
        <w:rPr>
          <w:i/>
        </w:rPr>
        <w:t xml:space="preserve">is recommended that </w:t>
      </w:r>
      <w:r>
        <w:rPr>
          <w:i/>
          <w:color w:val="FF0000"/>
        </w:rPr>
        <w:t>&lt;Facility/</w:t>
      </w:r>
      <w:r>
        <w:rPr>
          <w:i/>
          <w:color w:val="FF0000"/>
        </w:rPr>
        <w:t>System&gt;</w:t>
      </w:r>
      <w:r>
        <w:rPr>
          <w:i/>
        </w:rPr>
        <w:t xml:space="preserve"> management personnel develop detailed procedural manuals specifying how their functional responsibilities are to be discharged in the event of their unavailability.  This is especially important for key pe</w:t>
      </w:r>
      <w:r>
        <w:rPr>
          <w:i/>
        </w:rPr>
        <w:t>r</w:t>
      </w:r>
      <w:r>
        <w:rPr>
          <w:i/>
        </w:rPr>
        <w:t>sonnel.  Co</w:t>
      </w:r>
      <w:r>
        <w:rPr>
          <w:i/>
        </w:rPr>
        <w:t>p</w:t>
      </w:r>
      <w:r>
        <w:rPr>
          <w:i/>
        </w:rPr>
        <w:t>ies of these manuals should be</w:t>
      </w:r>
      <w:r>
        <w:rPr>
          <w:i/>
        </w:rPr>
        <w:t xml:space="preserve"> kept off-site with other documentation.</w:t>
      </w:r>
      <w:r>
        <w:rPr>
          <w:b/>
          <w:i/>
        </w:rPr>
        <w:t xml:space="preserve"> </w:t>
      </w:r>
    </w:p>
    <w:p w:rsidR="00000000" w:rsidRDefault="00F86738"/>
    <w:p w:rsidR="00000000" w:rsidRDefault="00F86738">
      <w:pPr>
        <w:pStyle w:val="Heading2"/>
      </w:pPr>
      <w:bookmarkStart w:id="84" w:name="_Toc505655107"/>
      <w:bookmarkStart w:id="85" w:name="_Toc508595510"/>
      <w:bookmarkStart w:id="86" w:name="_Toc520775990"/>
      <w:r>
        <w:t>Office Equipment, Furniture and Supplies</w:t>
      </w:r>
      <w:bookmarkEnd w:id="84"/>
      <w:bookmarkEnd w:id="85"/>
      <w:bookmarkEnd w:id="86"/>
    </w:p>
    <w:p w:rsidR="00000000" w:rsidRDefault="00F86738">
      <w:pPr>
        <w:rPr>
          <w:i/>
        </w:rPr>
      </w:pPr>
      <w:r>
        <w:rPr>
          <w:i/>
        </w:rPr>
        <w:t>Although the current strategy is for office equipment, furniture, and supplies to be o</w:t>
      </w:r>
      <w:r>
        <w:rPr>
          <w:i/>
        </w:rPr>
        <w:t>r</w:t>
      </w:r>
      <w:r>
        <w:rPr>
          <w:i/>
        </w:rPr>
        <w:t>dered on an “emergency as required” basis at the time of the disaster, it is recommen</w:t>
      </w:r>
      <w:r>
        <w:rPr>
          <w:i/>
        </w:rPr>
        <w:t xml:space="preserve">ded that </w:t>
      </w:r>
      <w:r>
        <w:rPr>
          <w:i/>
          <w:color w:val="FF0000"/>
        </w:rPr>
        <w:t>&lt;Facility/System&gt;</w:t>
      </w:r>
      <w:r>
        <w:rPr>
          <w:i/>
        </w:rPr>
        <w:t xml:space="preserve"> management review supply needs and coordinate with the local procurement office to develop a revolving emergency inventory of workspace and su</w:t>
      </w:r>
      <w:r>
        <w:rPr>
          <w:i/>
        </w:rPr>
        <w:t>r</w:t>
      </w:r>
      <w:r>
        <w:rPr>
          <w:i/>
        </w:rPr>
        <w:t>vi</w:t>
      </w:r>
      <w:r>
        <w:rPr>
          <w:i/>
        </w:rPr>
        <w:t>v</w:t>
      </w:r>
      <w:r>
        <w:rPr>
          <w:i/>
        </w:rPr>
        <w:t xml:space="preserve">al supplies for immediate use in the event of a disaster.  The revolving inventory </w:t>
      </w:r>
      <w:r>
        <w:rPr>
          <w:i/>
        </w:rPr>
        <w:t>of wor</w:t>
      </w:r>
      <w:r>
        <w:rPr>
          <w:i/>
        </w:rPr>
        <w:t>k</w:t>
      </w:r>
      <w:r>
        <w:rPr>
          <w:i/>
        </w:rPr>
        <w:t>space supplies should i</w:t>
      </w:r>
      <w:r>
        <w:rPr>
          <w:i/>
        </w:rPr>
        <w:t>n</w:t>
      </w:r>
      <w:r>
        <w:rPr>
          <w:i/>
        </w:rPr>
        <w:t xml:space="preserve">clude not only basic essential workspace supplies </w:t>
      </w:r>
      <w:proofErr w:type="gramStart"/>
      <w:r>
        <w:rPr>
          <w:i/>
        </w:rPr>
        <w:t>like</w:t>
      </w:r>
      <w:proofErr w:type="gramEnd"/>
      <w:r>
        <w:rPr>
          <w:i/>
        </w:rPr>
        <w:t xml:space="preserve"> pens, pe</w:t>
      </w:r>
      <w:r>
        <w:rPr>
          <w:i/>
        </w:rPr>
        <w:t>n</w:t>
      </w:r>
      <w:r>
        <w:rPr>
          <w:i/>
        </w:rPr>
        <w:t xml:space="preserve">cils, note pads, and paper, but also </w:t>
      </w:r>
      <w:r>
        <w:rPr>
          <w:i/>
          <w:color w:val="FF0000"/>
        </w:rPr>
        <w:t>&lt;Facility and System&gt;</w:t>
      </w:r>
      <w:r>
        <w:rPr>
          <w:i/>
        </w:rPr>
        <w:t xml:space="preserve"> specific forms and te</w:t>
      </w:r>
      <w:r>
        <w:rPr>
          <w:i/>
        </w:rPr>
        <w:t>m</w:t>
      </w:r>
      <w:r>
        <w:rPr>
          <w:i/>
        </w:rPr>
        <w:t>plates.  Additionally, a revolving inventory of survival supplies should be main</w:t>
      </w:r>
      <w:r>
        <w:rPr>
          <w:i/>
        </w:rPr>
        <w:t>tained, including bottled drinking water, personal products, and food rations, in the event personnel ca</w:t>
      </w:r>
      <w:r>
        <w:rPr>
          <w:i/>
        </w:rPr>
        <w:t>n</w:t>
      </w:r>
      <w:r>
        <w:rPr>
          <w:i/>
        </w:rPr>
        <w:t>not be evacuated or are temporarily prevented from leaving the confines of the building due to weather cond</w:t>
      </w:r>
      <w:r>
        <w:rPr>
          <w:i/>
        </w:rPr>
        <w:t>i</w:t>
      </w:r>
      <w:r>
        <w:rPr>
          <w:i/>
        </w:rPr>
        <w:t xml:space="preserve">tions. </w:t>
      </w:r>
    </w:p>
    <w:p w:rsidR="00000000" w:rsidRDefault="00F86738"/>
    <w:p w:rsidR="00000000" w:rsidRDefault="00F86738">
      <w:pPr>
        <w:pStyle w:val="Heading2"/>
      </w:pPr>
      <w:bookmarkStart w:id="87" w:name="_Toc520775991"/>
      <w:r>
        <w:t>Recommended Testing Procedures</w:t>
      </w:r>
      <w:bookmarkEnd w:id="87"/>
    </w:p>
    <w:p w:rsidR="00000000" w:rsidRDefault="00F86738">
      <w:pPr>
        <w:rPr>
          <w:i/>
        </w:rPr>
      </w:pPr>
      <w:r>
        <w:rPr>
          <w:i/>
        </w:rPr>
        <w:t>The</w:t>
      </w:r>
      <w:r>
        <w:rPr>
          <w:i/>
        </w:rPr>
        <w:t xml:space="preserve"> </w:t>
      </w:r>
      <w:r>
        <w:rPr>
          <w:i/>
          <w:color w:val="FF0000"/>
        </w:rPr>
        <w:t>&lt;Facility/System&gt;</w:t>
      </w:r>
      <w:r>
        <w:rPr>
          <w:i/>
        </w:rPr>
        <w:t xml:space="preserve"> Contingency Plan should be maintained routinely and exe</w:t>
      </w:r>
      <w:r>
        <w:rPr>
          <w:i/>
        </w:rPr>
        <w:t>r</w:t>
      </w:r>
      <w:r>
        <w:rPr>
          <w:i/>
        </w:rPr>
        <w:t>cised/tested at least annually.  Contingency procedures must be tested periodically to e</w:t>
      </w:r>
      <w:r>
        <w:rPr>
          <w:i/>
        </w:rPr>
        <w:t>n</w:t>
      </w:r>
      <w:r>
        <w:rPr>
          <w:i/>
        </w:rPr>
        <w:t>sure the effe</w:t>
      </w:r>
      <w:r>
        <w:rPr>
          <w:i/>
        </w:rPr>
        <w:t>c</w:t>
      </w:r>
      <w:r>
        <w:rPr>
          <w:i/>
        </w:rPr>
        <w:t xml:space="preserve">tiveness of the plan.  The scope, objective, and measurement criteria of each </w:t>
      </w:r>
      <w:r>
        <w:rPr>
          <w:i/>
        </w:rPr>
        <w:t xml:space="preserve">exercise will be determined and coordinated by the </w:t>
      </w:r>
      <w:r>
        <w:rPr>
          <w:i/>
          <w:color w:val="FF0000"/>
        </w:rPr>
        <w:t>&lt;Facility or System&gt;</w:t>
      </w:r>
      <w:r>
        <w:rPr>
          <w:i/>
        </w:rPr>
        <w:t xml:space="preserve"> Contingency Plan Coordin</w:t>
      </w:r>
      <w:r>
        <w:rPr>
          <w:i/>
        </w:rPr>
        <w:t>a</w:t>
      </w:r>
      <w:r>
        <w:rPr>
          <w:i/>
        </w:rPr>
        <w:t>tor on a “per event” basis.  The purpose of exercising and testing the plan is to continually r</w:t>
      </w:r>
      <w:r>
        <w:rPr>
          <w:i/>
        </w:rPr>
        <w:t>e</w:t>
      </w:r>
      <w:r>
        <w:rPr>
          <w:i/>
        </w:rPr>
        <w:t>fine resumption and recovery procedures to reduce the potential</w:t>
      </w:r>
      <w:r>
        <w:rPr>
          <w:i/>
        </w:rPr>
        <w:t xml:space="preserve"> for failure. </w:t>
      </w:r>
    </w:p>
    <w:p w:rsidR="00000000" w:rsidRDefault="00F86738">
      <w:pPr>
        <w:rPr>
          <w:b/>
          <w:smallCaps/>
        </w:rPr>
      </w:pPr>
    </w:p>
    <w:p w:rsidR="00000000" w:rsidRDefault="00F86738">
      <w:pPr>
        <w:rPr>
          <w:i/>
        </w:rPr>
      </w:pPr>
      <w:r>
        <w:rPr>
          <w:i/>
        </w:rPr>
        <w:t xml:space="preserve">There are two categories of testing: announced and unannounced.  In an announced test, personnel are instructed when testing will occur, what the objectives of the test are, and what the scenario will be for the test.  Announced testing is </w:t>
      </w:r>
      <w:r>
        <w:rPr>
          <w:i/>
        </w:rPr>
        <w:t>helpful for the initial test of procedures.  It gives teams the time to prepare for the test and allows them to practice their skills.  Once the team has had an opportunity to run through the procedures, pra</w:t>
      </w:r>
      <w:r>
        <w:rPr>
          <w:i/>
        </w:rPr>
        <w:t>c</w:t>
      </w:r>
      <w:r>
        <w:rPr>
          <w:i/>
        </w:rPr>
        <w:t>tice, and coordinate their skills, unannounced t</w:t>
      </w:r>
      <w:r>
        <w:rPr>
          <w:i/>
        </w:rPr>
        <w:t>esting may be used to test the complet</w:t>
      </w:r>
      <w:r>
        <w:rPr>
          <w:i/>
        </w:rPr>
        <w:t>e</w:t>
      </w:r>
      <w:r>
        <w:rPr>
          <w:i/>
        </w:rPr>
        <w:t>ness of the procedures and sharpen the team’s abilities.  Unannounced testing consists of testing without prior notification.  The use of unannounced testing is extremely helpful in preparing a team for disaster prepa</w:t>
      </w:r>
      <w:r>
        <w:rPr>
          <w:i/>
        </w:rPr>
        <w:t>ration because it focuses on the adequacy of in-place procedures and the readiness of the team.  Unannounced testing, combined with closely monitored restrictions, will help to create a simulated scenario that might exist in a di</w:t>
      </w:r>
      <w:r>
        <w:rPr>
          <w:i/>
        </w:rPr>
        <w:t>s</w:t>
      </w:r>
      <w:r>
        <w:rPr>
          <w:i/>
        </w:rPr>
        <w:t xml:space="preserve">aster.  This more closely </w:t>
      </w:r>
      <w:r>
        <w:rPr>
          <w:i/>
        </w:rPr>
        <w:t>measures the teams’ ability to function under the pressure and limitations of a disaster.  Once it has been determined whether a test will be announced or unannounced, the actual objective(s) of the test must be determined.  There are several different typ</w:t>
      </w:r>
      <w:r>
        <w:rPr>
          <w:i/>
        </w:rPr>
        <w:t>es of tests that are useful for measuring different objectives.</w:t>
      </w:r>
    </w:p>
    <w:p w:rsidR="00000000" w:rsidRDefault="00F86738">
      <w:pPr>
        <w:rPr>
          <w:i/>
        </w:rPr>
      </w:pPr>
    </w:p>
    <w:p w:rsidR="00000000" w:rsidRDefault="00F86738">
      <w:pPr>
        <w:rPr>
          <w:i/>
        </w:rPr>
      </w:pPr>
      <w:r>
        <w:rPr>
          <w:i/>
        </w:rPr>
        <w:t>A recommended schedule for testing is as follows:</w:t>
      </w:r>
    </w:p>
    <w:p w:rsidR="00000000" w:rsidRDefault="00F86738">
      <w:pPr>
        <w:rPr>
          <w:i/>
        </w:rPr>
      </w:pPr>
    </w:p>
    <w:p w:rsidR="00000000" w:rsidRDefault="00F86738" w:rsidP="00F86738">
      <w:pPr>
        <w:numPr>
          <w:ilvl w:val="0"/>
          <w:numId w:val="23"/>
        </w:numPr>
        <w:rPr>
          <w:i/>
        </w:rPr>
      </w:pPr>
      <w:r>
        <w:rPr>
          <w:i/>
        </w:rPr>
        <w:t>Desktop testing on a quarterly basis</w:t>
      </w:r>
    </w:p>
    <w:p w:rsidR="00000000" w:rsidRDefault="00F86738">
      <w:pPr>
        <w:pStyle w:val="Header"/>
        <w:tabs>
          <w:tab w:val="clear" w:pos="4320"/>
          <w:tab w:val="clear" w:pos="8640"/>
        </w:tabs>
        <w:rPr>
          <w:i/>
        </w:rPr>
      </w:pPr>
    </w:p>
    <w:p w:rsidR="00000000" w:rsidRDefault="00F86738" w:rsidP="00F86738">
      <w:pPr>
        <w:numPr>
          <w:ilvl w:val="0"/>
          <w:numId w:val="22"/>
        </w:numPr>
        <w:rPr>
          <w:i/>
        </w:rPr>
      </w:pPr>
      <w:r>
        <w:rPr>
          <w:i/>
        </w:rPr>
        <w:t>One structured walk-through per year</w:t>
      </w:r>
    </w:p>
    <w:p w:rsidR="00000000" w:rsidRDefault="00F86738">
      <w:pPr>
        <w:rPr>
          <w:i/>
        </w:rPr>
      </w:pPr>
    </w:p>
    <w:p w:rsidR="00000000" w:rsidRDefault="00F86738" w:rsidP="00F86738">
      <w:pPr>
        <w:numPr>
          <w:ilvl w:val="0"/>
          <w:numId w:val="21"/>
        </w:numPr>
        <w:rPr>
          <w:i/>
        </w:rPr>
      </w:pPr>
      <w:r>
        <w:rPr>
          <w:i/>
        </w:rPr>
        <w:t xml:space="preserve">One integrated business operations/information systems exercise </w:t>
      </w:r>
      <w:r>
        <w:rPr>
          <w:i/>
        </w:rPr>
        <w:t>per year</w:t>
      </w:r>
    </w:p>
    <w:p w:rsidR="00000000" w:rsidRDefault="00F86738">
      <w:pPr>
        <w:rPr>
          <w:i/>
        </w:rPr>
      </w:pPr>
    </w:p>
    <w:p w:rsidR="00000000" w:rsidRDefault="00F86738">
      <w:r>
        <w:rPr>
          <w:i/>
        </w:rPr>
        <w:t>The Contingency Plan Coordinator, Contingency System Coordinators, and Team Lea</w:t>
      </w:r>
      <w:r>
        <w:rPr>
          <w:i/>
        </w:rPr>
        <w:t>d</w:t>
      </w:r>
      <w:r>
        <w:rPr>
          <w:i/>
        </w:rPr>
        <w:t xml:space="preserve">ers, together with the </w:t>
      </w:r>
      <w:r>
        <w:rPr>
          <w:i/>
          <w:color w:val="FF0000"/>
        </w:rPr>
        <w:t>&lt;Facility&gt;</w:t>
      </w:r>
      <w:r>
        <w:rPr>
          <w:i/>
        </w:rPr>
        <w:t xml:space="preserve"> Office Management and </w:t>
      </w:r>
      <w:r>
        <w:rPr>
          <w:i/>
          <w:color w:val="FF0000"/>
        </w:rPr>
        <w:t xml:space="preserve">&lt;System Owners&gt;, </w:t>
      </w:r>
      <w:r>
        <w:rPr>
          <w:i/>
        </w:rPr>
        <w:t>will dete</w:t>
      </w:r>
      <w:r>
        <w:rPr>
          <w:i/>
        </w:rPr>
        <w:t>r</w:t>
      </w:r>
      <w:r>
        <w:rPr>
          <w:i/>
        </w:rPr>
        <w:t>mine end-user participation.</w:t>
      </w:r>
    </w:p>
    <w:p w:rsidR="00000000" w:rsidRDefault="00F86738"/>
    <w:p w:rsidR="00000000" w:rsidRDefault="00F86738">
      <w:pPr>
        <w:pStyle w:val="Heading1"/>
      </w:pPr>
      <w:bookmarkStart w:id="88" w:name="_Toc520775992"/>
      <w:r>
        <w:t>Recommended Strategies</w:t>
      </w:r>
      <w:bookmarkEnd w:id="88"/>
    </w:p>
    <w:p w:rsidR="00000000" w:rsidRDefault="00F86738">
      <w:pPr>
        <w:rPr>
          <w:i/>
        </w:rPr>
      </w:pPr>
      <w:r>
        <w:rPr>
          <w:i/>
        </w:rPr>
        <w:t>The following information repr</w:t>
      </w:r>
      <w:r>
        <w:rPr>
          <w:i/>
        </w:rPr>
        <w:t xml:space="preserve">esents potential recommendations to the </w:t>
      </w:r>
      <w:r>
        <w:rPr>
          <w:i/>
          <w:color w:val="FF0000"/>
        </w:rPr>
        <w:t>&lt;Facil</w:t>
      </w:r>
      <w:r>
        <w:rPr>
          <w:i/>
          <w:color w:val="FF0000"/>
        </w:rPr>
        <w:t>i</w:t>
      </w:r>
      <w:r>
        <w:rPr>
          <w:i/>
          <w:color w:val="FF0000"/>
        </w:rPr>
        <w:t xml:space="preserve">ty/System&gt; </w:t>
      </w:r>
      <w:r>
        <w:rPr>
          <w:i/>
        </w:rPr>
        <w:t>D</w:t>
      </w:r>
      <w:r>
        <w:rPr>
          <w:i/>
        </w:rPr>
        <w:t>i</w:t>
      </w:r>
      <w:r>
        <w:rPr>
          <w:i/>
        </w:rPr>
        <w:t xml:space="preserve">rector, </w:t>
      </w:r>
      <w:r>
        <w:rPr>
          <w:i/>
          <w:color w:val="000000"/>
        </w:rPr>
        <w:t>and other technical management positions as appropriate</w:t>
      </w:r>
      <w:r>
        <w:rPr>
          <w:i/>
        </w:rPr>
        <w:t>.  These should be considered as solutions that potentially may assist in the continued develo</w:t>
      </w:r>
      <w:r>
        <w:rPr>
          <w:i/>
        </w:rPr>
        <w:t>p</w:t>
      </w:r>
      <w:r>
        <w:rPr>
          <w:i/>
        </w:rPr>
        <w:t>ment of their reco</w:t>
      </w:r>
      <w:r>
        <w:rPr>
          <w:i/>
        </w:rPr>
        <w:t>v</w:t>
      </w:r>
      <w:r>
        <w:rPr>
          <w:i/>
        </w:rPr>
        <w:t>ery capabilities in</w:t>
      </w:r>
      <w:r>
        <w:rPr>
          <w:i/>
        </w:rPr>
        <w:t xml:space="preserve"> a post-disaster situation.</w:t>
      </w:r>
    </w:p>
    <w:p w:rsidR="00000000" w:rsidRDefault="00F86738"/>
    <w:p w:rsidR="00000000" w:rsidRDefault="00F86738">
      <w:pPr>
        <w:pStyle w:val="Heading2"/>
      </w:pPr>
      <w:bookmarkStart w:id="89" w:name="_Toc520775993"/>
      <w:r>
        <w:t>Critical Issues</w:t>
      </w:r>
      <w:bookmarkEnd w:id="89"/>
    </w:p>
    <w:p w:rsidR="00000000" w:rsidRDefault="00F86738">
      <w:pPr>
        <w:pStyle w:val="Heading3"/>
        <w:rPr>
          <w:i/>
          <w:color w:val="FF0000"/>
        </w:rPr>
      </w:pPr>
      <w:bookmarkStart w:id="90" w:name="_Hlt506013168"/>
      <w:bookmarkStart w:id="91" w:name="_Toc508595534"/>
      <w:bookmarkStart w:id="92" w:name="_Toc520775994"/>
      <w:r>
        <w:rPr>
          <w:i/>
          <w:color w:val="FF0000"/>
        </w:rPr>
        <w:t>Power</w:t>
      </w:r>
      <w:bookmarkEnd w:id="90"/>
      <w:bookmarkEnd w:id="91"/>
      <w:bookmarkEnd w:id="92"/>
    </w:p>
    <w:p w:rsidR="00000000" w:rsidRDefault="00F86738"/>
    <w:p w:rsidR="00000000" w:rsidRDefault="00F86738">
      <w:pPr>
        <w:pStyle w:val="NormalWeb"/>
        <w:spacing w:before="0" w:after="0"/>
        <w:rPr>
          <w:rFonts w:ascii="Times New Roman" w:eastAsia="Times New Roman" w:hAnsi="Times New Roman"/>
          <w:i/>
          <w:color w:val="FF0000"/>
        </w:rPr>
      </w:pPr>
      <w:r>
        <w:rPr>
          <w:rFonts w:ascii="Times New Roman" w:eastAsia="Times New Roman" w:hAnsi="Times New Roman"/>
          <w:i/>
          <w:color w:val="FF0000"/>
        </w:rPr>
        <w:t>The &lt;Facility&gt; technology director should work to develop power requirements nece</w:t>
      </w:r>
      <w:r>
        <w:rPr>
          <w:rFonts w:ascii="Times New Roman" w:eastAsia="Times New Roman" w:hAnsi="Times New Roman"/>
          <w:i/>
          <w:color w:val="FF0000"/>
        </w:rPr>
        <w:t>s</w:t>
      </w:r>
      <w:r>
        <w:rPr>
          <w:rFonts w:ascii="Times New Roman" w:eastAsia="Times New Roman" w:hAnsi="Times New Roman"/>
          <w:i/>
          <w:color w:val="FF0000"/>
        </w:rPr>
        <w:t>sary to provide uninterrupted service for the &lt;Facility or System&gt; data center.  After the determination of power requirem</w:t>
      </w:r>
      <w:r>
        <w:rPr>
          <w:rFonts w:ascii="Times New Roman" w:eastAsia="Times New Roman" w:hAnsi="Times New Roman"/>
          <w:i/>
          <w:color w:val="FF0000"/>
        </w:rPr>
        <w:t>ents has been developed for the continuous operability of the &lt;System&gt; the &lt;Facility&gt; should follow the standard procurement process to o</w:t>
      </w:r>
      <w:r>
        <w:rPr>
          <w:rFonts w:ascii="Times New Roman" w:eastAsia="Times New Roman" w:hAnsi="Times New Roman"/>
          <w:i/>
          <w:color w:val="FF0000"/>
        </w:rPr>
        <w:t>b</w:t>
      </w:r>
      <w:r>
        <w:rPr>
          <w:rFonts w:ascii="Times New Roman" w:eastAsia="Times New Roman" w:hAnsi="Times New Roman"/>
          <w:i/>
          <w:color w:val="FF0000"/>
        </w:rPr>
        <w:t>tain, install, test, and maintain such a system.  It should be noted that the standard life cycle for the amortization</w:t>
      </w:r>
      <w:r>
        <w:rPr>
          <w:rFonts w:ascii="Times New Roman" w:eastAsia="Times New Roman" w:hAnsi="Times New Roman"/>
          <w:i/>
          <w:color w:val="FF0000"/>
        </w:rPr>
        <w:t xml:space="preserve"> of a diesel powered backup generator is 20 years.</w:t>
      </w:r>
    </w:p>
    <w:p w:rsidR="00000000" w:rsidRDefault="00F86738"/>
    <w:p w:rsidR="00000000" w:rsidRDefault="00F86738">
      <w:pPr>
        <w:pStyle w:val="Heading3"/>
        <w:rPr>
          <w:i/>
          <w:color w:val="FF0000"/>
        </w:rPr>
      </w:pPr>
      <w:bookmarkStart w:id="93" w:name="_Toc508595535"/>
      <w:bookmarkStart w:id="94" w:name="_Toc520775995"/>
      <w:r>
        <w:rPr>
          <w:i/>
          <w:color w:val="FF0000"/>
        </w:rPr>
        <w:t>Diversification of Connectivity</w:t>
      </w:r>
      <w:bookmarkEnd w:id="93"/>
      <w:bookmarkEnd w:id="94"/>
    </w:p>
    <w:p w:rsidR="00000000" w:rsidRDefault="00F86738">
      <w:pPr>
        <w:rPr>
          <w:i/>
          <w:color w:val="FF0000"/>
        </w:rPr>
      </w:pPr>
      <w:r>
        <w:rPr>
          <w:i/>
          <w:color w:val="FF0000"/>
        </w:rPr>
        <w:t xml:space="preserve">As it stands, the current connectivity configuration represents a single point of failure to the entire &lt;System&gt;.  The dedicated connectivity from all the regional offices </w:t>
      </w:r>
      <w:r>
        <w:rPr>
          <w:i/>
          <w:color w:val="FF0000"/>
        </w:rPr>
        <w:t xml:space="preserve">converges in the &lt;System&gt; data center.  A single occurrence of fire, power failure, terrorist act, or civil unrest could completely disrupt email and Internet based connectivity between the building and the regions.  Additionally, &lt;System&gt; users rely upon </w:t>
      </w:r>
      <w:r>
        <w:rPr>
          <w:i/>
          <w:color w:val="FF0000"/>
        </w:rPr>
        <w:t>Internet connectivity to provide outside email availability to the Department and the regions therefore, based upon any of the aforementioned scenarios that function, would also cease to function.</w:t>
      </w:r>
    </w:p>
    <w:p w:rsidR="00000000" w:rsidRDefault="00F86738"/>
    <w:p w:rsidR="00000000" w:rsidRDefault="00F86738">
      <w:pPr>
        <w:pStyle w:val="Heading3"/>
        <w:rPr>
          <w:i/>
          <w:color w:val="FF0000"/>
        </w:rPr>
      </w:pPr>
      <w:bookmarkStart w:id="95" w:name="_Toc508595536"/>
      <w:bookmarkStart w:id="96" w:name="_Toc520775996"/>
      <w:r>
        <w:rPr>
          <w:i/>
          <w:color w:val="FF0000"/>
        </w:rPr>
        <w:t>Offsite Backup Storage</w:t>
      </w:r>
      <w:bookmarkEnd w:id="95"/>
      <w:bookmarkEnd w:id="96"/>
    </w:p>
    <w:p w:rsidR="00000000" w:rsidRDefault="00F86738">
      <w:pPr>
        <w:rPr>
          <w:i/>
          <w:color w:val="FF0000"/>
        </w:rPr>
      </w:pPr>
    </w:p>
    <w:p w:rsidR="00000000" w:rsidRDefault="00F86738">
      <w:pPr>
        <w:pStyle w:val="NormalWeb"/>
        <w:spacing w:before="0" w:after="0"/>
        <w:rPr>
          <w:rFonts w:ascii="Times New Roman" w:eastAsia="Times New Roman" w:hAnsi="Times New Roman"/>
          <w:i/>
          <w:color w:val="FF0000"/>
        </w:rPr>
      </w:pPr>
      <w:r>
        <w:rPr>
          <w:rFonts w:ascii="Times New Roman" w:eastAsia="Times New Roman" w:hAnsi="Times New Roman"/>
          <w:i/>
          <w:color w:val="FF0000"/>
        </w:rPr>
        <w:t>The current schedule implemented f</w:t>
      </w:r>
      <w:r>
        <w:rPr>
          <w:rFonts w:ascii="Times New Roman" w:eastAsia="Times New Roman" w:hAnsi="Times New Roman"/>
          <w:i/>
          <w:color w:val="FF0000"/>
        </w:rPr>
        <w:t xml:space="preserve">or the transfer of backup tapes to the offsite storage facility is inconsistent with the objectives of Contingency Planning.  The schedule has the &lt;System&gt; staff maintaining the most current backup tapes onsite in the building for a </w:t>
      </w:r>
      <w:proofErr w:type="gramStart"/>
      <w:r>
        <w:rPr>
          <w:rFonts w:ascii="Times New Roman" w:eastAsia="Times New Roman" w:hAnsi="Times New Roman"/>
          <w:i/>
          <w:color w:val="FF0000"/>
        </w:rPr>
        <w:t>30 day</w:t>
      </w:r>
      <w:proofErr w:type="gramEnd"/>
      <w:r>
        <w:rPr>
          <w:rFonts w:ascii="Times New Roman" w:eastAsia="Times New Roman" w:hAnsi="Times New Roman"/>
          <w:i/>
          <w:color w:val="FF0000"/>
        </w:rPr>
        <w:t xml:space="preserve"> period prior to </w:t>
      </w:r>
      <w:r>
        <w:rPr>
          <w:rFonts w:ascii="Times New Roman" w:eastAsia="Times New Roman" w:hAnsi="Times New Roman"/>
          <w:i/>
          <w:color w:val="FF0000"/>
        </w:rPr>
        <w:t>transfer to the offsite storage facility.  Thus, all data extracted from office backup tapes will be more than 30 days old.  In today’s data intensive environment this provides stale information to the &lt;System&gt; end users.  This is especially critical in vi</w:t>
      </w:r>
      <w:r>
        <w:rPr>
          <w:rFonts w:ascii="Times New Roman" w:eastAsia="Times New Roman" w:hAnsi="Times New Roman"/>
          <w:i/>
          <w:color w:val="FF0000"/>
        </w:rPr>
        <w:t>ew of the fact that the only time a staff must rely on the offsite backup media is when the system has failed and any incremental backups are ineffective and/or inefficient to r</w:t>
      </w:r>
      <w:r>
        <w:rPr>
          <w:rFonts w:ascii="Times New Roman" w:eastAsia="Times New Roman" w:hAnsi="Times New Roman"/>
          <w:i/>
          <w:color w:val="FF0000"/>
        </w:rPr>
        <w:t>e</w:t>
      </w:r>
      <w:r>
        <w:rPr>
          <w:rFonts w:ascii="Times New Roman" w:eastAsia="Times New Roman" w:hAnsi="Times New Roman"/>
          <w:i/>
          <w:color w:val="FF0000"/>
        </w:rPr>
        <w:t xml:space="preserve">solve the situation.  The loss of </w:t>
      </w:r>
      <w:proofErr w:type="gramStart"/>
      <w:r>
        <w:rPr>
          <w:rFonts w:ascii="Times New Roman" w:eastAsia="Times New Roman" w:hAnsi="Times New Roman"/>
          <w:i/>
          <w:color w:val="FF0000"/>
        </w:rPr>
        <w:t>thirty (30) days</w:t>
      </w:r>
      <w:proofErr w:type="gramEnd"/>
      <w:r>
        <w:rPr>
          <w:rFonts w:ascii="Times New Roman" w:eastAsia="Times New Roman" w:hAnsi="Times New Roman"/>
          <w:i/>
          <w:color w:val="FF0000"/>
        </w:rPr>
        <w:t xml:space="preserve"> of work and data based on t</w:t>
      </w:r>
      <w:r>
        <w:rPr>
          <w:rFonts w:ascii="Times New Roman" w:eastAsia="Times New Roman" w:hAnsi="Times New Roman"/>
          <w:i/>
          <w:color w:val="FF0000"/>
        </w:rPr>
        <w:t>he impact of a disaster is not acceptable.</w:t>
      </w:r>
    </w:p>
    <w:p w:rsidR="00000000" w:rsidRDefault="00F86738">
      <w:pPr>
        <w:pStyle w:val="NormalWeb"/>
        <w:spacing w:before="0" w:after="0"/>
        <w:rPr>
          <w:rFonts w:ascii="Times New Roman" w:eastAsia="Times New Roman" w:hAnsi="Times New Roman"/>
        </w:rPr>
      </w:pPr>
    </w:p>
    <w:p w:rsidR="00000000" w:rsidRDefault="00F86738">
      <w:pPr>
        <w:pStyle w:val="BodyText2"/>
      </w:pPr>
      <w:r>
        <w:t>The schedule controlling this process should be re-visited and modified to reflect a more frequent transfer timeline.  The accepted standard is the transfer of backup media to the offsite storage on a weekly basi</w:t>
      </w:r>
      <w:r>
        <w:t xml:space="preserve">s to establish a continuously current flow of data into the backup copies.  This will allow the staff to execute restorations utilizing the most updated information available.  This is particularly true regarding the e-mail systems.  </w:t>
      </w:r>
    </w:p>
    <w:p w:rsidR="00000000" w:rsidRDefault="00F86738">
      <w:pPr>
        <w:pStyle w:val="BodyText2"/>
      </w:pPr>
    </w:p>
    <w:p w:rsidR="00000000" w:rsidRDefault="00F86738">
      <w:pPr>
        <w:pStyle w:val="BodyText2"/>
      </w:pPr>
    </w:p>
    <w:p w:rsidR="00000000" w:rsidRDefault="00F86738">
      <w:pPr>
        <w:pStyle w:val="Heading1"/>
      </w:pPr>
      <w:bookmarkStart w:id="97" w:name="_Toc497038445"/>
      <w:bookmarkStart w:id="98" w:name="_Toc505655128"/>
      <w:bookmarkStart w:id="99" w:name="_Toc508595530"/>
      <w:bookmarkStart w:id="100" w:name="_Toc520775997"/>
      <w:r>
        <w:t>Terms And Definitio</w:t>
      </w:r>
      <w:r>
        <w:t>ns</w:t>
      </w:r>
      <w:bookmarkEnd w:id="97"/>
      <w:bookmarkEnd w:id="98"/>
      <w:bookmarkEnd w:id="99"/>
      <w:bookmarkEnd w:id="100"/>
      <w:r>
        <w:t xml:space="preserve"> </w:t>
      </w:r>
    </w:p>
    <w:p w:rsidR="00000000" w:rsidRDefault="00F86738">
      <w:pPr>
        <w:rPr>
          <w:color w:val="0000FF"/>
        </w:rPr>
      </w:pPr>
      <w:r>
        <w:rPr>
          <w:color w:val="0000FF"/>
        </w:rPr>
        <w:t>The following is a comprehensive list of terms that are important in contingency planning and recovery operations.  Add any Facility specific and system specific terms with defin</w:t>
      </w:r>
      <w:r>
        <w:rPr>
          <w:color w:val="0000FF"/>
        </w:rPr>
        <w:t>i</w:t>
      </w:r>
      <w:r>
        <w:rPr>
          <w:color w:val="0000FF"/>
        </w:rPr>
        <w:t>tions relevant to the Contingency Plan in the appropriate alphabetical po</w:t>
      </w:r>
      <w:r>
        <w:rPr>
          <w:color w:val="0000FF"/>
        </w:rPr>
        <w:t>sitions.</w:t>
      </w:r>
    </w:p>
    <w:p w:rsidR="00000000" w:rsidRDefault="00F86738"/>
    <w:p w:rsidR="00000000" w:rsidRDefault="00F86738">
      <w:pPr>
        <w:rPr>
          <w:b/>
        </w:rPr>
      </w:pPr>
      <w:r>
        <w:rPr>
          <w:rStyle w:val="Strong"/>
        </w:rPr>
        <w:t xml:space="preserve">ABC Fire Extinguisher - </w:t>
      </w:r>
      <w:r>
        <w:t>Chemically based devices used to eliminate ordinary combus</w:t>
      </w:r>
      <w:r>
        <w:t>t</w:t>
      </w:r>
      <w:r>
        <w:t xml:space="preserve">ible, flammable </w:t>
      </w:r>
      <w:proofErr w:type="gramStart"/>
      <w:r>
        <w:t>liquid,</w:t>
      </w:r>
      <w:proofErr w:type="gramEnd"/>
      <w:r>
        <w:t xml:space="preserve"> and electrical fires.</w:t>
      </w:r>
    </w:p>
    <w:p w:rsidR="00000000" w:rsidRDefault="00F86738">
      <w:r>
        <w:rPr>
          <w:b/>
        </w:rPr>
        <w:t>Acceptable Level of Risk</w:t>
      </w:r>
      <w:r>
        <w:t xml:space="preserve"> - typically refers to the point at which the level of risk is more acceptable than the cost </w:t>
      </w:r>
      <w:r>
        <w:t>to mitigate the risk (in dollars or affect on computer system fun</w:t>
      </w:r>
      <w:r>
        <w:t>c</w:t>
      </w:r>
      <w:r>
        <w:t>tion).</w:t>
      </w:r>
    </w:p>
    <w:p w:rsidR="00000000" w:rsidRDefault="00F86738">
      <w:proofErr w:type="gramStart"/>
      <w:r>
        <w:rPr>
          <w:b/>
        </w:rPr>
        <w:t>Access</w:t>
      </w:r>
      <w:r>
        <w:t xml:space="preserve"> - the ability to do something with a computer resource.</w:t>
      </w:r>
      <w:proofErr w:type="gramEnd"/>
      <w:r>
        <w:t xml:space="preserve">  This usually refers to a technical ability (e.g., read, create, modify, or delete a file, execute a program, or use an </w:t>
      </w:r>
      <w:r>
        <w:t>external connection); admission; entrance.</w:t>
      </w:r>
    </w:p>
    <w:p w:rsidR="00000000" w:rsidRDefault="00F86738">
      <w:proofErr w:type="gramStart"/>
      <w:r>
        <w:rPr>
          <w:b/>
        </w:rPr>
        <w:t>Access control</w:t>
      </w:r>
      <w:r>
        <w:t xml:space="preserve"> - the process of limiting access to the resources of an IT system only to authorized users, programs, processes, or other IT systems.</w:t>
      </w:r>
      <w:proofErr w:type="gramEnd"/>
    </w:p>
    <w:p w:rsidR="00000000" w:rsidRDefault="00F86738">
      <w:proofErr w:type="gramStart"/>
      <w:r>
        <w:rPr>
          <w:b/>
        </w:rPr>
        <w:t>Accountability</w:t>
      </w:r>
      <w:r>
        <w:t xml:space="preserve"> - the property that enables activities on a syste</w:t>
      </w:r>
      <w:r>
        <w:t>m to be traced to individ</w:t>
      </w:r>
      <w:r>
        <w:t>u</w:t>
      </w:r>
      <w:r>
        <w:t>als, who may then be held responsible for their actions.</w:t>
      </w:r>
      <w:proofErr w:type="gramEnd"/>
    </w:p>
    <w:p w:rsidR="00000000" w:rsidRDefault="00F86738">
      <w:r>
        <w:rPr>
          <w:b/>
        </w:rPr>
        <w:t xml:space="preserve">Actuator - </w:t>
      </w:r>
      <w:r>
        <w:t>A mechanical assembly that positions the read/write head assembly over the appropriate tracks.</w:t>
      </w:r>
    </w:p>
    <w:p w:rsidR="00000000" w:rsidRDefault="00F86738">
      <w:r>
        <w:rPr>
          <w:rStyle w:val="Strong"/>
        </w:rPr>
        <w:t>Activation -</w:t>
      </w:r>
      <w:r>
        <w:t xml:space="preserve"> When all or a portion of the recovery plan has been pu</w:t>
      </w:r>
      <w:r>
        <w:t>t into motion.</w:t>
      </w:r>
    </w:p>
    <w:p w:rsidR="00000000" w:rsidRDefault="00F86738">
      <w:proofErr w:type="gramStart"/>
      <w:r>
        <w:rPr>
          <w:b/>
        </w:rPr>
        <w:t>Adequate security</w:t>
      </w:r>
      <w:r>
        <w:t xml:space="preserve"> - security commensurate with the risk and magnitude of the harm r</w:t>
      </w:r>
      <w:r>
        <w:t>e</w:t>
      </w:r>
      <w:r>
        <w:t>sulting from the loss, misuse, or unauthorized access to, or modification of information.</w:t>
      </w:r>
      <w:proofErr w:type="gramEnd"/>
      <w:r>
        <w:t xml:space="preserve">  </w:t>
      </w:r>
      <w:proofErr w:type="gramStart"/>
      <w:r>
        <w:t xml:space="preserve">This includes assuring that systems and applications used by </w:t>
      </w:r>
      <w:r>
        <w:rPr>
          <w:i/>
          <w:color w:val="FF0000"/>
        </w:rPr>
        <w:t>&lt;Name</w:t>
      </w:r>
      <w:r>
        <w:rPr>
          <w:i/>
          <w:color w:val="FF0000"/>
        </w:rPr>
        <w:t xml:space="preserve">&gt; </w:t>
      </w:r>
      <w:r>
        <w:t>operate effe</w:t>
      </w:r>
      <w:r>
        <w:t>c</w:t>
      </w:r>
      <w:r>
        <w:t>tively and provide</w:t>
      </w:r>
      <w:proofErr w:type="gramEnd"/>
      <w:r>
        <w:t xml:space="preserve"> appropriate confidentiality, integrity, and availability, through the use of cost-effective management, personnel, operational, and technical controls.</w:t>
      </w:r>
    </w:p>
    <w:p w:rsidR="00000000" w:rsidRDefault="00F86738">
      <w:r>
        <w:rPr>
          <w:rStyle w:val="Strong"/>
        </w:rPr>
        <w:t>Alert -</w:t>
      </w:r>
      <w:r>
        <w:t xml:space="preserve"> Notification that a disaster situation has occurred - stand by</w:t>
      </w:r>
      <w:r>
        <w:t xml:space="preserve"> for possible activation of disaster recovery plan.</w:t>
      </w:r>
    </w:p>
    <w:p w:rsidR="00000000" w:rsidRDefault="00F86738">
      <w:r>
        <w:rPr>
          <w:rStyle w:val="Strong"/>
        </w:rPr>
        <w:t>Alternate Site -</w:t>
      </w:r>
      <w:r>
        <w:t xml:space="preserve"> A location, other than the normal facility, used to process data and/or conduct critical business functions in the event of a disaster.  </w:t>
      </w:r>
      <w:r>
        <w:rPr>
          <w:rStyle w:val="Emphasis"/>
        </w:rPr>
        <w:t>Similar Terms: Alternate Processing Facility, Alte</w:t>
      </w:r>
      <w:r>
        <w:rPr>
          <w:rStyle w:val="Emphasis"/>
        </w:rPr>
        <w:t xml:space="preserve">rnate Office Facility, </w:t>
      </w:r>
      <w:proofErr w:type="gramStart"/>
      <w:r>
        <w:rPr>
          <w:rStyle w:val="Emphasis"/>
        </w:rPr>
        <w:t>Alternate</w:t>
      </w:r>
      <w:proofErr w:type="gramEnd"/>
      <w:r>
        <w:rPr>
          <w:rStyle w:val="Emphasis"/>
        </w:rPr>
        <w:t xml:space="preserve"> Communication Facility.</w:t>
      </w:r>
    </w:p>
    <w:p w:rsidR="00000000" w:rsidRDefault="00F86738">
      <w:r>
        <w:rPr>
          <w:b/>
        </w:rPr>
        <w:t>Application</w:t>
      </w:r>
      <w:r>
        <w:t xml:space="preserve"> - the use of information resources (information and information technology) to satisfy specific set of user requirements.</w:t>
      </w:r>
    </w:p>
    <w:p w:rsidR="00000000" w:rsidRDefault="00F86738">
      <w:proofErr w:type="gramStart"/>
      <w:r>
        <w:rPr>
          <w:b/>
        </w:rPr>
        <w:t>Application program</w:t>
      </w:r>
      <w:r>
        <w:t xml:space="preserve"> - A software program comprising a set of stat</w:t>
      </w:r>
      <w:r>
        <w:t>ements, defining ce</w:t>
      </w:r>
      <w:r>
        <w:t>r</w:t>
      </w:r>
      <w:r>
        <w:t>tain tasks.</w:t>
      </w:r>
      <w:proofErr w:type="gramEnd"/>
    </w:p>
    <w:p w:rsidR="00000000" w:rsidRDefault="00F86738">
      <w:r>
        <w:rPr>
          <w:rStyle w:val="Strong"/>
        </w:rPr>
        <w:t>Application Recovery -</w:t>
      </w:r>
      <w:r>
        <w:t xml:space="preserve"> The component of Disaster Recovery that deals specifically with the restoration of business system software and data, after the processing platform has been restored or replaced.  </w:t>
      </w:r>
      <w:proofErr w:type="gramStart"/>
      <w:r>
        <w:t>Similar Terms: Busine</w:t>
      </w:r>
      <w:r>
        <w:t>ss System Recovery.</w:t>
      </w:r>
      <w:proofErr w:type="gramEnd"/>
    </w:p>
    <w:p w:rsidR="00000000" w:rsidRDefault="00F86738">
      <w:r>
        <w:rPr>
          <w:b/>
        </w:rPr>
        <w:t>Array -</w:t>
      </w:r>
      <w:r>
        <w:t xml:space="preserve"> An arrangement of two or more disk drives: may be in Redundant Array of Ine</w:t>
      </w:r>
      <w:r>
        <w:t>x</w:t>
      </w:r>
      <w:r>
        <w:t>pensive Disks (RAID) or daisy-chain fashion.</w:t>
      </w:r>
    </w:p>
    <w:p w:rsidR="00000000" w:rsidRDefault="00F86738">
      <w:r>
        <w:rPr>
          <w:b/>
        </w:rPr>
        <w:t>Asset</w:t>
      </w:r>
      <w:r>
        <w:t xml:space="preserve"> – a value placed on goods owned by an organization</w:t>
      </w:r>
    </w:p>
    <w:p w:rsidR="00000000" w:rsidRDefault="00F86738">
      <w:pPr>
        <w:rPr>
          <w:b/>
        </w:rPr>
      </w:pPr>
      <w:proofErr w:type="gramStart"/>
      <w:r>
        <w:rPr>
          <w:rStyle w:val="Strong"/>
        </w:rPr>
        <w:t>Assumptions -</w:t>
      </w:r>
      <w:r>
        <w:t xml:space="preserve"> Basic understandings about unknown d</w:t>
      </w:r>
      <w:r>
        <w:t>isaster situations that the disaster recovery plan is based on.</w:t>
      </w:r>
      <w:proofErr w:type="gramEnd"/>
    </w:p>
    <w:p w:rsidR="00000000" w:rsidRDefault="00F86738">
      <w:proofErr w:type="gramStart"/>
      <w:r>
        <w:rPr>
          <w:b/>
        </w:rPr>
        <w:t>Assurance</w:t>
      </w:r>
      <w:r>
        <w:t xml:space="preserve"> - a measure of confidence that the security features and architecture of an a</w:t>
      </w:r>
      <w:r>
        <w:t>u</w:t>
      </w:r>
      <w:r>
        <w:t>tomated information system accurately mediate and enforce the security policy.</w:t>
      </w:r>
      <w:proofErr w:type="gramEnd"/>
      <w:r>
        <w:t xml:space="preserve">  </w:t>
      </w:r>
    </w:p>
    <w:p w:rsidR="00000000" w:rsidRDefault="00F86738">
      <w:r>
        <w:rPr>
          <w:b/>
        </w:rPr>
        <w:t>Asynchronous Transfer M</w:t>
      </w:r>
      <w:r>
        <w:rPr>
          <w:b/>
        </w:rPr>
        <w:t xml:space="preserve">ode (ATM) - </w:t>
      </w:r>
      <w:r>
        <w:t>A network architecture that divides messages into fixed-size units (cells) and establishes a switched connection between the originating and receiving stations; enables transmission of various types of data (video, audio, etc.) over the same li</w:t>
      </w:r>
      <w:r>
        <w:t>ne without one data type dominating the transmission</w:t>
      </w:r>
    </w:p>
    <w:p w:rsidR="00000000" w:rsidRDefault="00F86738">
      <w:proofErr w:type="gramStart"/>
      <w:r>
        <w:rPr>
          <w:b/>
        </w:rPr>
        <w:t>Audit system</w:t>
      </w:r>
      <w:r>
        <w:t xml:space="preserve"> - an independent review, examination of the records, and activities to access the adequacy of system controls; to ensure compliance with established policies and operational procedures.</w:t>
      </w:r>
      <w:proofErr w:type="gramEnd"/>
      <w:r>
        <w:t xml:space="preserve">  The</w:t>
      </w:r>
      <w:r>
        <w:t xml:space="preserve"> audit system is an essential tool for the determination and recommendation of necessary changes in controls, policies, or procedures.</w:t>
      </w:r>
    </w:p>
    <w:p w:rsidR="00000000" w:rsidRDefault="00F86738">
      <w:proofErr w:type="gramStart"/>
      <w:r>
        <w:rPr>
          <w:b/>
        </w:rPr>
        <w:t>Audit trail</w:t>
      </w:r>
      <w:r>
        <w:t xml:space="preserve"> - a series of records of computer events about an operating system, an appl</w:t>
      </w:r>
      <w:r>
        <w:t>i</w:t>
      </w:r>
      <w:r>
        <w:t>cation, or user activities.</w:t>
      </w:r>
      <w:proofErr w:type="gramEnd"/>
    </w:p>
    <w:p w:rsidR="00000000" w:rsidRDefault="00F86738">
      <w:pPr>
        <w:rPr>
          <w:b/>
        </w:rPr>
      </w:pPr>
      <w:proofErr w:type="gramStart"/>
      <w:r>
        <w:rPr>
          <w:b/>
        </w:rPr>
        <w:t>Audit</w:t>
      </w:r>
      <w:r>
        <w:rPr>
          <w:b/>
        </w:rPr>
        <w:t>ing</w:t>
      </w:r>
      <w:r>
        <w:t xml:space="preserve"> - the review and analysis of management, operational, and technical controls.</w:t>
      </w:r>
      <w:proofErr w:type="gramEnd"/>
    </w:p>
    <w:p w:rsidR="00000000" w:rsidRDefault="00F86738">
      <w:proofErr w:type="gramStart"/>
      <w:r>
        <w:rPr>
          <w:b/>
        </w:rPr>
        <w:t>Authentication</w:t>
      </w:r>
      <w:r>
        <w:t xml:space="preserve"> - proving (to some reasonable degree) a user’s identity.</w:t>
      </w:r>
      <w:proofErr w:type="gramEnd"/>
      <w:r>
        <w:t xml:space="preserve">  It can also be a measure designed to provide protection against fraudulent transmission by establishi</w:t>
      </w:r>
      <w:r>
        <w:t>ng the validity of a transmission, message, station, or originator.</w:t>
      </w:r>
    </w:p>
    <w:p w:rsidR="00000000" w:rsidRDefault="00F86738">
      <w:proofErr w:type="gramStart"/>
      <w:r>
        <w:rPr>
          <w:b/>
        </w:rPr>
        <w:t>Authorization</w:t>
      </w:r>
      <w:r>
        <w:t xml:space="preserve"> - the permission to use a computer resource.</w:t>
      </w:r>
      <w:proofErr w:type="gramEnd"/>
      <w:r>
        <w:t xml:space="preserve">  Permission is granted, d</w:t>
      </w:r>
      <w:r>
        <w:t>i</w:t>
      </w:r>
      <w:r>
        <w:t>rectly or indirectly, by the application or system owner.</w:t>
      </w:r>
    </w:p>
    <w:p w:rsidR="00000000" w:rsidRDefault="00F86738">
      <w:r>
        <w:rPr>
          <w:b/>
        </w:rPr>
        <w:t>Automated</w:t>
      </w:r>
      <w:r>
        <w:t xml:space="preserve"> – means computerized for the purpos</w:t>
      </w:r>
      <w:r>
        <w:t>e of this document.</w:t>
      </w:r>
    </w:p>
    <w:p w:rsidR="00000000" w:rsidRDefault="00F86738">
      <w:proofErr w:type="gramStart"/>
      <w:r>
        <w:rPr>
          <w:b/>
        </w:rPr>
        <w:t>Availability</w:t>
      </w:r>
      <w:r>
        <w:t xml:space="preserve"> - the property of being accessible and usable, upon demand by an authorized entity, to complete a function.</w:t>
      </w:r>
      <w:proofErr w:type="gramEnd"/>
      <w:r>
        <w:t xml:space="preserve">  The information technology system or installation co</w:t>
      </w:r>
      <w:r>
        <w:t>n</w:t>
      </w:r>
      <w:r>
        <w:t>tains information or provides services that must be available</w:t>
      </w:r>
      <w:r>
        <w:t xml:space="preserve"> on a timely basis, to meet mission requirements or to avoid substantial losses.  Controls to protect the availability of information are required, if the information is critical to the </w:t>
      </w:r>
      <w:r>
        <w:rPr>
          <w:i/>
          <w:color w:val="FF0000"/>
        </w:rPr>
        <w:t>&lt;Name&gt;</w:t>
      </w:r>
      <w:r>
        <w:t>’s activity’s fun</w:t>
      </w:r>
      <w:r>
        <w:t>c</w:t>
      </w:r>
      <w:r>
        <w:t xml:space="preserve">tions.  Access to some information requires </w:t>
      </w:r>
      <w:r>
        <w:rPr>
          <w:i/>
          <w:color w:val="FF0000"/>
        </w:rPr>
        <w:t>&lt;N</w:t>
      </w:r>
      <w:r>
        <w:rPr>
          <w:i/>
          <w:color w:val="FF0000"/>
        </w:rPr>
        <w:t xml:space="preserve">ame&gt; </w:t>
      </w:r>
      <w:r>
        <w:t>to ensure the availability of that i</w:t>
      </w:r>
      <w:r>
        <w:t>n</w:t>
      </w:r>
      <w:r>
        <w:t>formation within a short period of time.</w:t>
      </w:r>
    </w:p>
    <w:p w:rsidR="00000000" w:rsidRDefault="00F86738">
      <w:r>
        <w:rPr>
          <w:rStyle w:val="Strong"/>
        </w:rPr>
        <w:t>Back Office Location -</w:t>
      </w:r>
      <w:r>
        <w:t xml:space="preserve"> An office or building, used by the organization to conduct su</w:t>
      </w:r>
      <w:r>
        <w:t>p</w:t>
      </w:r>
      <w:r>
        <w:t>port activities, that is not located within an organization's headquarters or main locat</w:t>
      </w:r>
      <w:r>
        <w:t>ion.</w:t>
      </w:r>
    </w:p>
    <w:p w:rsidR="00000000" w:rsidRDefault="00F86738">
      <w:r>
        <w:rPr>
          <w:b/>
        </w:rPr>
        <w:t xml:space="preserve">Backbone - </w:t>
      </w:r>
      <w:r>
        <w:t>the underlying network communication conduit or line by which all main servers and devices are connected; backbone devices are typically servers, routers, hubs, and bridges; client computers are not connected directly to the backbone.</w:t>
      </w:r>
    </w:p>
    <w:p w:rsidR="00000000" w:rsidRDefault="00F86738">
      <w:r>
        <w:rPr>
          <w:b/>
        </w:rPr>
        <w:t>Backu</w:t>
      </w:r>
      <w:r>
        <w:rPr>
          <w:b/>
        </w:rPr>
        <w:t>p</w:t>
      </w:r>
      <w:r>
        <w:t xml:space="preserve"> - means either procedures or standby equipment that are available for use in the event of a failure or inaccessibility of normally used equipment or procedures or to make a copy of data or a program in case the original is lost, damaged, or otherwise una</w:t>
      </w:r>
      <w:r>
        <w:t>vail</w:t>
      </w:r>
      <w:r>
        <w:t>a</w:t>
      </w:r>
      <w:r>
        <w:t>ble.</w:t>
      </w:r>
    </w:p>
    <w:p w:rsidR="00000000" w:rsidRDefault="00F86738">
      <w:r>
        <w:rPr>
          <w:rStyle w:val="Strong"/>
        </w:rPr>
        <w:t>Backup Agreement -</w:t>
      </w:r>
      <w:r>
        <w:t xml:space="preserve"> A contract to provide a service that includes the method of perfo</w:t>
      </w:r>
      <w:r>
        <w:t>r</w:t>
      </w:r>
      <w:r>
        <w:t>mance, the fees, the duration, the services provided, and the extent of security and co</w:t>
      </w:r>
      <w:r>
        <w:t>n</w:t>
      </w:r>
      <w:r>
        <w:t>f</w:t>
      </w:r>
      <w:r>
        <w:t>i</w:t>
      </w:r>
      <w:r>
        <w:t>dentiality maintained.</w:t>
      </w:r>
    </w:p>
    <w:p w:rsidR="00000000" w:rsidRDefault="00F86738">
      <w:r>
        <w:rPr>
          <w:rStyle w:val="Strong"/>
        </w:rPr>
        <w:t>Backup Position Listing -</w:t>
      </w:r>
      <w:r>
        <w:t xml:space="preserve"> A list of alternative </w:t>
      </w:r>
      <w:r>
        <w:t>personnel who can fill a recovery team position when the primary person is not available.</w:t>
      </w:r>
    </w:p>
    <w:p w:rsidR="00000000" w:rsidRDefault="00F86738">
      <w:r>
        <w:rPr>
          <w:rStyle w:val="Strong"/>
        </w:rPr>
        <w:t>Backup Strategies (Recovery Strategies) -</w:t>
      </w:r>
      <w:r>
        <w:t xml:space="preserve"> Alternative operating method (i.e., platform, location, etc.) for facilities and system operations in the event of a disaste</w:t>
      </w:r>
      <w:r>
        <w:t>r.</w:t>
      </w:r>
    </w:p>
    <w:p w:rsidR="00000000" w:rsidRDefault="00F86738">
      <w:r>
        <w:rPr>
          <w:b/>
        </w:rPr>
        <w:t xml:space="preserve">Bandwidth - </w:t>
      </w:r>
      <w:r>
        <w:t>the amount of data that can be transmitted via a given communications channel (e.g., between a hard drive and the host PC) in a given unit of time.</w:t>
      </w:r>
    </w:p>
    <w:p w:rsidR="00000000" w:rsidRDefault="00F86738">
      <w:r>
        <w:rPr>
          <w:b/>
        </w:rPr>
        <w:t xml:space="preserve">Block - </w:t>
      </w:r>
      <w:r>
        <w:t>a portion of a volume usually 512 bytes in size; often referred to as a "logical bloc</w:t>
      </w:r>
      <w:r>
        <w:t>k."</w:t>
      </w:r>
    </w:p>
    <w:p w:rsidR="00000000" w:rsidRDefault="00F86738">
      <w:r>
        <w:rPr>
          <w:b/>
        </w:rPr>
        <w:t xml:space="preserve">Burst mode - </w:t>
      </w:r>
      <w:r>
        <w:t>a temporary, high-speed data transfer mode that can transfer data at signi</w:t>
      </w:r>
      <w:r>
        <w:t>f</w:t>
      </w:r>
      <w:r>
        <w:t>icantly higher rates than would normally be achieved with non-burst technology; the maximum throughput a device is capable of transferring data.</w:t>
      </w:r>
    </w:p>
    <w:p w:rsidR="00000000" w:rsidRDefault="00F86738">
      <w:r>
        <w:rPr>
          <w:b/>
        </w:rPr>
        <w:t xml:space="preserve">Bus - </w:t>
      </w:r>
      <w:r>
        <w:t>the main comm</w:t>
      </w:r>
      <w:r>
        <w:t>unication avenue in a computer; an electrical pathway along which signals are sent from one part of the computer to another.</w:t>
      </w:r>
    </w:p>
    <w:p w:rsidR="00000000" w:rsidRDefault="00F86738">
      <w:pPr>
        <w:rPr>
          <w:rStyle w:val="Emphasis"/>
        </w:rPr>
      </w:pPr>
      <w:proofErr w:type="gramStart"/>
      <w:r>
        <w:rPr>
          <w:rStyle w:val="Strong"/>
        </w:rPr>
        <w:t>Business Continuity Planning (BCP):</w:t>
      </w:r>
      <w:r>
        <w:t xml:space="preserve"> An all encompassing, "umbrella" term covering both disaster recovery planning and business resu</w:t>
      </w:r>
      <w:r>
        <w:t>mption planning.</w:t>
      </w:r>
      <w:proofErr w:type="gramEnd"/>
      <w:r>
        <w:t xml:space="preserve">  </w:t>
      </w:r>
      <w:r>
        <w:rPr>
          <w:rStyle w:val="Emphasis"/>
        </w:rPr>
        <w:t>Also see disaster r</w:t>
      </w:r>
      <w:r>
        <w:rPr>
          <w:rStyle w:val="Emphasis"/>
        </w:rPr>
        <w:t>e</w:t>
      </w:r>
      <w:r>
        <w:rPr>
          <w:rStyle w:val="Emphasis"/>
        </w:rPr>
        <w:t>covery planning and business resumption planning</w:t>
      </w:r>
    </w:p>
    <w:p w:rsidR="00000000" w:rsidRDefault="00F86738">
      <w:r>
        <w:rPr>
          <w:rStyle w:val="Strong"/>
        </w:rPr>
        <w:t>Business Impact Analysis (BIA) -</w:t>
      </w:r>
      <w:r>
        <w:t xml:space="preserve"> The process of analyzing all business functions and the effect that a specific disaster may have upon them.</w:t>
      </w:r>
    </w:p>
    <w:p w:rsidR="00000000" w:rsidRDefault="00F86738">
      <w:r>
        <w:rPr>
          <w:rStyle w:val="Strong"/>
        </w:rPr>
        <w:t>Business Interruption -</w:t>
      </w:r>
      <w:r>
        <w:t xml:space="preserve"> Any </w:t>
      </w:r>
      <w:r>
        <w:t>event, whether anticipated (i.e., public service strike) or unanticipated (i.e., blackout) which disrupts the normal course of business operations at a corporate location.</w:t>
      </w:r>
    </w:p>
    <w:p w:rsidR="00000000" w:rsidRDefault="00F86738">
      <w:r>
        <w:rPr>
          <w:rStyle w:val="Strong"/>
        </w:rPr>
        <w:t>Business Interruption Costs -</w:t>
      </w:r>
      <w:r>
        <w:t xml:space="preserve"> The costs or lost revenue associated with an interrupt</w:t>
      </w:r>
      <w:r>
        <w:t>ion in normal business operations.</w:t>
      </w:r>
    </w:p>
    <w:p w:rsidR="00000000" w:rsidRDefault="00F86738">
      <w:pPr>
        <w:rPr>
          <w:rStyle w:val="Emphasis"/>
        </w:rPr>
      </w:pPr>
      <w:r>
        <w:rPr>
          <w:rStyle w:val="Strong"/>
        </w:rPr>
        <w:t>Business Recovery Coordinator -</w:t>
      </w:r>
      <w:r>
        <w:t xml:space="preserve"> </w:t>
      </w:r>
      <w:r>
        <w:rPr>
          <w:rStyle w:val="Emphasis"/>
        </w:rPr>
        <w:t>See Disaster Recovery Coordinator.</w:t>
      </w:r>
    </w:p>
    <w:p w:rsidR="00000000" w:rsidRDefault="00F86738">
      <w:r>
        <w:rPr>
          <w:rStyle w:val="Strong"/>
        </w:rPr>
        <w:t>Business Recovery Process -</w:t>
      </w:r>
      <w:r>
        <w:t xml:space="preserve"> The common critical path that all companies follow during a recovery effort.  There are major nodes along the path that are fo</w:t>
      </w:r>
      <w:r>
        <w:t>llowed regardless of the organization.  The process has seven stages: 1) Immediate response, 2) Environmental restoration, 3) Functional restoration, 4) Data synchronization, 5) Restore business fun</w:t>
      </w:r>
      <w:r>
        <w:t>c</w:t>
      </w:r>
      <w:r>
        <w:t>tions, 6) Interim site, and 7) Return home.</w:t>
      </w:r>
    </w:p>
    <w:p w:rsidR="00000000" w:rsidRDefault="00F86738">
      <w:pPr>
        <w:rPr>
          <w:rStyle w:val="Emphasis"/>
        </w:rPr>
      </w:pPr>
      <w:r>
        <w:rPr>
          <w:rStyle w:val="Strong"/>
        </w:rPr>
        <w:t>Business Reco</w:t>
      </w:r>
      <w:r>
        <w:rPr>
          <w:rStyle w:val="Strong"/>
        </w:rPr>
        <w:t>very Team -</w:t>
      </w:r>
      <w:r>
        <w:t xml:space="preserve"> A group of individuals responsible for maintaining and coo</w:t>
      </w:r>
      <w:r>
        <w:t>r</w:t>
      </w:r>
      <w:r>
        <w:t xml:space="preserve">dinating the recovery process.  </w:t>
      </w:r>
      <w:r>
        <w:rPr>
          <w:rStyle w:val="Emphasis"/>
        </w:rPr>
        <w:t>Similar Terms: Recovery Team</w:t>
      </w:r>
    </w:p>
    <w:p w:rsidR="00000000" w:rsidRDefault="00F86738">
      <w:pPr>
        <w:rPr>
          <w:rStyle w:val="Emphasis"/>
        </w:rPr>
      </w:pPr>
      <w:r>
        <w:rPr>
          <w:rStyle w:val="Strong"/>
        </w:rPr>
        <w:t>Business Resumption Planning (BRP):</w:t>
      </w:r>
      <w:r>
        <w:t xml:space="preserve"> The operations piece of business continuity planning.  </w:t>
      </w:r>
      <w:r>
        <w:rPr>
          <w:rStyle w:val="Emphasis"/>
        </w:rPr>
        <w:t>Also see: Disaster Recovery Plann</w:t>
      </w:r>
      <w:r>
        <w:rPr>
          <w:rStyle w:val="Emphasis"/>
        </w:rPr>
        <w:t>ing</w:t>
      </w:r>
    </w:p>
    <w:p w:rsidR="00000000" w:rsidRDefault="00F86738">
      <w:pPr>
        <w:rPr>
          <w:rStyle w:val="Emphasis"/>
        </w:rPr>
      </w:pPr>
      <w:r>
        <w:rPr>
          <w:rStyle w:val="Strong"/>
        </w:rPr>
        <w:t>Business Unit Recovery -</w:t>
      </w:r>
      <w:r>
        <w:t xml:space="preserve"> The component of Disaster Recovery which deals specifically with the relocation of key organization personnel in the event of a disaster, and the prov</w:t>
      </w:r>
      <w:r>
        <w:t>i</w:t>
      </w:r>
      <w:r>
        <w:t>sion of essential records, equipment supplies, work space, communication fac</w:t>
      </w:r>
      <w:r>
        <w:t xml:space="preserve">ilities, computer processing capability, etc.  </w:t>
      </w:r>
      <w:proofErr w:type="gramStart"/>
      <w:r>
        <w:rPr>
          <w:rStyle w:val="Emphasis"/>
        </w:rPr>
        <w:t>Similar Terms: Work Group Recovery.</w:t>
      </w:r>
      <w:proofErr w:type="gramEnd"/>
    </w:p>
    <w:p w:rsidR="00000000" w:rsidRDefault="00F86738">
      <w:proofErr w:type="gramStart"/>
      <w:r>
        <w:rPr>
          <w:b/>
        </w:rPr>
        <w:t>Byte -</w:t>
      </w:r>
      <w:r>
        <w:t xml:space="preserve"> The fundamental data unit for personal computers, comprising 8 contiguous bits.</w:t>
      </w:r>
      <w:proofErr w:type="gramEnd"/>
    </w:p>
    <w:p w:rsidR="00000000" w:rsidRDefault="00F86738">
      <w:proofErr w:type="gramStart"/>
      <w:r>
        <w:rPr>
          <w:b/>
        </w:rPr>
        <w:t xml:space="preserve">Cache - </w:t>
      </w:r>
      <w:r>
        <w:t>A large bank of random access memory used for temporary storage of inform</w:t>
      </w:r>
      <w:r>
        <w:t>a</w:t>
      </w:r>
      <w:r>
        <w:t>tion</w:t>
      </w:r>
      <w:r>
        <w:t>.</w:t>
      </w:r>
      <w:proofErr w:type="gramEnd"/>
    </w:p>
    <w:p w:rsidR="00000000" w:rsidRDefault="00F86738">
      <w:r>
        <w:rPr>
          <w:b/>
        </w:rPr>
        <w:t>Computer-Aided Design (CAD) -</w:t>
      </w:r>
      <w:r>
        <w:t>; the use of a computer in industrial design applic</w:t>
      </w:r>
      <w:r>
        <w:t>a</w:t>
      </w:r>
      <w:r>
        <w:t>tions such as architecture, engineering, and manufacturing.</w:t>
      </w:r>
    </w:p>
    <w:p w:rsidR="00000000" w:rsidRDefault="00F86738">
      <w:r>
        <w:rPr>
          <w:b/>
        </w:rPr>
        <w:t>Call back</w:t>
      </w:r>
      <w:r>
        <w:t xml:space="preserve"> - a procedure for identifying a remote terminal.  In a call back, the host system disconnects the calle</w:t>
      </w:r>
      <w:r>
        <w:t>r and then dials the authorized telephone number of the remote te</w:t>
      </w:r>
      <w:r>
        <w:t>r</w:t>
      </w:r>
      <w:r>
        <w:t>minal to reestablish the connection.  Synonymous with dial back.</w:t>
      </w:r>
    </w:p>
    <w:p w:rsidR="00000000" w:rsidRDefault="00F86738">
      <w:r>
        <w:rPr>
          <w:b/>
        </w:rPr>
        <w:t>Central Office -</w:t>
      </w:r>
      <w:r>
        <w:t xml:space="preserve"> a secure, self-contained telecommunications equipment building that houses servers, storage systems, switchi</w:t>
      </w:r>
      <w:r>
        <w:t>ng equipment, emergency power systems, and related devices that are used to run telephone systems.</w:t>
      </w:r>
    </w:p>
    <w:p w:rsidR="00000000" w:rsidRDefault="00F86738">
      <w:r>
        <w:rPr>
          <w:rStyle w:val="Strong"/>
        </w:rPr>
        <w:t>Certified Disaster Recovery Planner (CDRP):</w:t>
      </w:r>
      <w:r>
        <w:t xml:space="preserve"> CDRP's are certified by the Disaster Recovery Institute, a not-for-profit corporation, which promotes the credibi</w:t>
      </w:r>
      <w:r>
        <w:t>lity and pr</w:t>
      </w:r>
      <w:r>
        <w:t>o</w:t>
      </w:r>
      <w:r>
        <w:t>fessionalism in the DR industry.</w:t>
      </w:r>
    </w:p>
    <w:p w:rsidR="00000000" w:rsidRDefault="00F86738">
      <w:r>
        <w:rPr>
          <w:rStyle w:val="Strong"/>
        </w:rPr>
        <w:t>Checklist Test -</w:t>
      </w:r>
      <w:r>
        <w:t xml:space="preserve"> A method used to test a completed disaster recovery plan.  This test is used to determine if the information such as phone numbers, manuals, equipment, etc. in the plan is accurate and current.</w:t>
      </w:r>
    </w:p>
    <w:p w:rsidR="00000000" w:rsidRDefault="00F86738">
      <w:proofErr w:type="gramStart"/>
      <w:r>
        <w:rPr>
          <w:b/>
        </w:rPr>
        <w:t xml:space="preserve">Clustered servers - </w:t>
      </w:r>
      <w:r>
        <w:t>The concept of combining multiple host computers together through a private communication line, such as Ethernet backbone, to form a ring of host compu</w:t>
      </w:r>
      <w:r>
        <w:t>t</w:t>
      </w:r>
      <w:r>
        <w:t>ers; this ring of host computers act as a single entity, capable of performing multi</w:t>
      </w:r>
      <w:r>
        <w:t>ple complex instructions by distributing the workload across all members of the ring.</w:t>
      </w:r>
      <w:proofErr w:type="gramEnd"/>
    </w:p>
    <w:p w:rsidR="00000000" w:rsidRDefault="00F86738">
      <w:r>
        <w:rPr>
          <w:b/>
        </w:rPr>
        <w:t xml:space="preserve">Clustered storage - </w:t>
      </w:r>
      <w:r>
        <w:t>the concept of combining multiple storage servers together to form a redundant ring of storage devices; clustered storage systems typically perform mu</w:t>
      </w:r>
      <w:r>
        <w:t>ltiple read and write requests through parallel access lines to the requesting computer.</w:t>
      </w:r>
    </w:p>
    <w:p w:rsidR="00000000" w:rsidRDefault="00F86738">
      <w:pPr>
        <w:rPr>
          <w:rStyle w:val="Emphasis"/>
        </w:rPr>
      </w:pPr>
      <w:r>
        <w:rPr>
          <w:rStyle w:val="Strong"/>
        </w:rPr>
        <w:t>Cold Site -</w:t>
      </w:r>
      <w:r>
        <w:t xml:space="preserve"> An alternate facility that is void of any resources or equipment except air-conditioning and raised flooring.  Equipment and resources must be installed in</w:t>
      </w:r>
      <w:r>
        <w:t xml:space="preserve"> such a facility to duplicate the critical business functions of an organization.  Cold-sites have many variations depending on their communication facilities, Uninterruptible Power Source (UPS) systems, or mobility (Relocatable-Shell).  </w:t>
      </w:r>
      <w:r>
        <w:rPr>
          <w:rStyle w:val="Emphasis"/>
        </w:rPr>
        <w:t>Similar Terms: She</w:t>
      </w:r>
      <w:r>
        <w:rPr>
          <w:rStyle w:val="Emphasis"/>
        </w:rPr>
        <w:t>ll-site; Bac</w:t>
      </w:r>
      <w:r>
        <w:rPr>
          <w:rStyle w:val="Emphasis"/>
        </w:rPr>
        <w:t>k</w:t>
      </w:r>
      <w:r>
        <w:rPr>
          <w:rStyle w:val="Emphasis"/>
        </w:rPr>
        <w:t>up site; Recovery site; Alternative site.</w:t>
      </w:r>
    </w:p>
    <w:p w:rsidR="00000000" w:rsidRDefault="00F86738">
      <w:pPr>
        <w:rPr>
          <w:b/>
        </w:rPr>
      </w:pPr>
      <w:r>
        <w:rPr>
          <w:rStyle w:val="Strong"/>
        </w:rPr>
        <w:t xml:space="preserve">Command </w:t>
      </w:r>
      <w:proofErr w:type="gramStart"/>
      <w:r>
        <w:rPr>
          <w:rStyle w:val="Strong"/>
        </w:rPr>
        <w:t>And/Or</w:t>
      </w:r>
      <w:proofErr w:type="gramEnd"/>
      <w:r>
        <w:rPr>
          <w:rStyle w:val="Strong"/>
        </w:rPr>
        <w:t xml:space="preserve"> Control Center (CAC/CNC/CCC) -</w:t>
      </w:r>
      <w:r>
        <w:t xml:space="preserve"> A centrally located facility having adequate phone lines to begin recovery operations.  Typically it is a temporary facility used by the management team to</w:t>
      </w:r>
      <w:r>
        <w:t xml:space="preserve"> begin coordinating the recovery process and used until the alternate sites are functional.</w:t>
      </w:r>
      <w:r>
        <w:rPr>
          <w:b/>
        </w:rPr>
        <w:t xml:space="preserve"> </w:t>
      </w:r>
    </w:p>
    <w:p w:rsidR="00000000" w:rsidRDefault="00F86738">
      <w:r>
        <w:rPr>
          <w:b/>
        </w:rPr>
        <w:t xml:space="preserve">Commerce service provider (CSP) - </w:t>
      </w:r>
      <w:r>
        <w:t>A company that provides e-commerce solutions for retailers.</w:t>
      </w:r>
    </w:p>
    <w:p w:rsidR="00000000" w:rsidRDefault="00F86738">
      <w:r>
        <w:rPr>
          <w:b/>
        </w:rPr>
        <w:t xml:space="preserve">Competitive local exchange carrier (CLEC) - </w:t>
      </w:r>
      <w:r>
        <w:t xml:space="preserve">a long distance carrier, </w:t>
      </w:r>
      <w:r>
        <w:t>cable company, or small startup local exchange carrier that competes for business in a local telephone market; many CLECs also offer Internet services.</w:t>
      </w:r>
    </w:p>
    <w:p w:rsidR="00000000" w:rsidRDefault="00F86738">
      <w:r>
        <w:rPr>
          <w:b/>
        </w:rPr>
        <w:t>Computer virus</w:t>
      </w:r>
      <w:r>
        <w:t xml:space="preserve"> - A program that “infects” computer systems in much the same way, as a biological virus i</w:t>
      </w:r>
      <w:r>
        <w:t xml:space="preserve">nfects humans.  The typical virus “reproduces” by making copies of itself and inserting them into the code of other programs—either in systems software or in application programs. </w:t>
      </w:r>
    </w:p>
    <w:p w:rsidR="00000000" w:rsidRDefault="00F86738">
      <w:r>
        <w:rPr>
          <w:rStyle w:val="Strong"/>
        </w:rPr>
        <w:t>Communications Failure -</w:t>
      </w:r>
      <w:r>
        <w:t xml:space="preserve"> An unplanned interruption in electronic communicat</w:t>
      </w:r>
      <w:r>
        <w:t>ion b</w:t>
      </w:r>
      <w:r>
        <w:t>e</w:t>
      </w:r>
      <w:r>
        <w:t>tween a terminal and a computer processor, or between processors, as a result of a failure of any of the hardware, software, or telecommunications components comprising the link.  (Also refer to Network Outage.)</w:t>
      </w:r>
    </w:p>
    <w:p w:rsidR="00000000" w:rsidRDefault="00F86738">
      <w:pPr>
        <w:rPr>
          <w:rStyle w:val="Emphasis"/>
        </w:rPr>
      </w:pPr>
      <w:r>
        <w:rPr>
          <w:rStyle w:val="Strong"/>
        </w:rPr>
        <w:t xml:space="preserve">Communications Recovery - </w:t>
      </w:r>
      <w:r>
        <w:rPr>
          <w:rStyle w:val="Strong"/>
          <w:b w:val="0"/>
        </w:rPr>
        <w:t>T</w:t>
      </w:r>
      <w:r>
        <w:t>he componen</w:t>
      </w:r>
      <w:r>
        <w:t>t of Disaster Recovery which deals with the restoration or rerouting of an organization's telecommunication network, or its comp</w:t>
      </w:r>
      <w:r>
        <w:t>o</w:t>
      </w:r>
      <w:r>
        <w:t xml:space="preserve">nents, in the event of loss.  </w:t>
      </w:r>
      <w:r>
        <w:rPr>
          <w:rStyle w:val="Emphasis"/>
        </w:rPr>
        <w:t>Similar Terms: (Telecommunication Recovery, Data Comm</w:t>
      </w:r>
      <w:r>
        <w:rPr>
          <w:rStyle w:val="Emphasis"/>
        </w:rPr>
        <w:t>u</w:t>
      </w:r>
      <w:r>
        <w:rPr>
          <w:rStyle w:val="Emphasis"/>
        </w:rPr>
        <w:t>nications Recovery)</w:t>
      </w:r>
    </w:p>
    <w:p w:rsidR="00000000" w:rsidRDefault="00F86738">
      <w:r>
        <w:rPr>
          <w:rStyle w:val="Strong"/>
        </w:rPr>
        <w:t xml:space="preserve">Computer Recovery Team </w:t>
      </w:r>
      <w:r>
        <w:rPr>
          <w:rStyle w:val="Strong"/>
        </w:rPr>
        <w:t>(CRT) -</w:t>
      </w:r>
      <w:r>
        <w:t xml:space="preserve"> A group of individuals responsible for assessing damage to the original system, processing data in the interim, and setting up the new sy</w:t>
      </w:r>
      <w:r>
        <w:t>s</w:t>
      </w:r>
      <w:r>
        <w:t>tem.</w:t>
      </w:r>
    </w:p>
    <w:p w:rsidR="00000000" w:rsidRDefault="00F86738">
      <w:r>
        <w:rPr>
          <w:b/>
        </w:rPr>
        <w:t>Confidentiality</w:t>
      </w:r>
      <w:r>
        <w:t xml:space="preserve"> - the assurance that information is not disclosed to unauthorized entities or processes. </w:t>
      </w:r>
      <w:r>
        <w:t xml:space="preserve"> The information technology system or installation contains information that requires protection from unauthorized or inappropriate disclosure.  Some information must be protected from unauthorized or accidental disclosure.  </w:t>
      </w:r>
      <w:r>
        <w:rPr>
          <w:i/>
          <w:color w:val="FF0000"/>
        </w:rPr>
        <w:t xml:space="preserve">&lt;Name&gt; </w:t>
      </w:r>
      <w:r>
        <w:t>is required to prevent s</w:t>
      </w:r>
      <w:r>
        <w:t>ome information from release to persons without the proper qualifications.  I</w:t>
      </w:r>
      <w:r>
        <w:t>n</w:t>
      </w:r>
      <w:r>
        <w:t>formation requiring protection from unauthorized disclosure includes classified inform</w:t>
      </w:r>
      <w:r>
        <w:t>a</w:t>
      </w:r>
      <w:r>
        <w:t>tion, information related to military operations and equipment, confidential commercial bus</w:t>
      </w:r>
      <w:r>
        <w:t xml:space="preserve">iness information, confidential </w:t>
      </w:r>
      <w:r>
        <w:rPr>
          <w:i/>
          <w:color w:val="FF0000"/>
        </w:rPr>
        <w:t xml:space="preserve">&lt;Name&gt; </w:t>
      </w:r>
      <w:r>
        <w:t>business information, Privacy Act inform</w:t>
      </w:r>
      <w:r>
        <w:t>a</w:t>
      </w:r>
      <w:r>
        <w:t>tion, law enforcement confidential information, procurement-sensitive information, bu</w:t>
      </w:r>
      <w:r>
        <w:t>d</w:t>
      </w:r>
      <w:r>
        <w:t>getary i</w:t>
      </w:r>
      <w:r>
        <w:t>n</w:t>
      </w:r>
      <w:r>
        <w:t xml:space="preserve">formation prior to OMB release, and information exempt from disclosure under the </w:t>
      </w:r>
      <w:r>
        <w:t>Fre</w:t>
      </w:r>
      <w:r>
        <w:t>e</w:t>
      </w:r>
      <w:r>
        <w:t>dom of Information Act (FOIA).</w:t>
      </w:r>
    </w:p>
    <w:p w:rsidR="00000000" w:rsidRDefault="00F86738">
      <w:r>
        <w:rPr>
          <w:b/>
        </w:rPr>
        <w:t>Configuration control</w:t>
      </w:r>
      <w:r>
        <w:t xml:space="preserve"> - the process of controlling modifications to the system’s har</w:t>
      </w:r>
      <w:r>
        <w:t>d</w:t>
      </w:r>
      <w:r>
        <w:t>ware, software, and documentation that provide sufficient assurance that the system is protected against the introduction of improper mo</w:t>
      </w:r>
      <w:r>
        <w:t>difications before, during, and after sy</w:t>
      </w:r>
      <w:r>
        <w:t>s</w:t>
      </w:r>
      <w:r>
        <w:t>tem implementation.</w:t>
      </w:r>
    </w:p>
    <w:p w:rsidR="00000000" w:rsidRDefault="00F86738">
      <w:r>
        <w:rPr>
          <w:b/>
        </w:rPr>
        <w:t>Configuration management (CM)</w:t>
      </w:r>
      <w:r>
        <w:t xml:space="preserve"> - The management of changes made to a system’s hardware, software, firmware, documentation, tests, test fixtures, and test documentation throughout the development a</w:t>
      </w:r>
      <w:r>
        <w:t>nd operational life of the system.</w:t>
      </w:r>
    </w:p>
    <w:p w:rsidR="00000000" w:rsidRDefault="00F86738">
      <w:pPr>
        <w:rPr>
          <w:rStyle w:val="Emphasis"/>
        </w:rPr>
      </w:pPr>
      <w:r>
        <w:rPr>
          <w:rStyle w:val="Strong"/>
        </w:rPr>
        <w:t>Consortium Agreement -</w:t>
      </w:r>
      <w:r>
        <w:t xml:space="preserve"> An agreement made by a group of organizations to share processing facilities and/or office facilities, if one member of the group suffers a disaster.  </w:t>
      </w:r>
      <w:proofErr w:type="gramStart"/>
      <w:r>
        <w:rPr>
          <w:rStyle w:val="Emphasis"/>
        </w:rPr>
        <w:t>Similar Terms: Reciprocal Agreement.</w:t>
      </w:r>
      <w:proofErr w:type="gramEnd"/>
    </w:p>
    <w:p w:rsidR="00000000" w:rsidRDefault="00F86738">
      <w:r>
        <w:rPr>
          <w:b/>
        </w:rPr>
        <w:t>Contingenc</w:t>
      </w:r>
      <w:r>
        <w:rPr>
          <w:b/>
        </w:rPr>
        <w:t>y plan</w:t>
      </w:r>
      <w:r>
        <w:t xml:space="preserve"> - a plan for emergency response, back-up operations, and post-disaster recovery for information technology systems and installations in the event normal oper</w:t>
      </w:r>
      <w:r>
        <w:t>a</w:t>
      </w:r>
      <w:r>
        <w:t>tions are interrupted.  The contingency plan should ensure minimal impact upon data process</w:t>
      </w:r>
      <w:r>
        <w:t>ing operations in the event the information technology system or facility is da</w:t>
      </w:r>
      <w:r>
        <w:t>m</w:t>
      </w:r>
      <w:r>
        <w:t>aged or destroyed.</w:t>
      </w:r>
    </w:p>
    <w:p w:rsidR="00000000" w:rsidRDefault="00F86738">
      <w:proofErr w:type="gramStart"/>
      <w:r>
        <w:rPr>
          <w:b/>
        </w:rPr>
        <w:t>Contingency planning</w:t>
      </w:r>
      <w:r>
        <w:t xml:space="preserve"> - a plan that addresses how to keep an organization’s critical functions operating in the event of any kind of disruptions.</w:t>
      </w:r>
      <w:proofErr w:type="gramEnd"/>
      <w:r>
        <w:rPr>
          <w:rStyle w:val="Emphasis"/>
        </w:rPr>
        <w:t xml:space="preserve">  See Disaste</w:t>
      </w:r>
      <w:r>
        <w:rPr>
          <w:rStyle w:val="Emphasis"/>
        </w:rPr>
        <w:t>r Recovery Plan</w:t>
      </w:r>
    </w:p>
    <w:p w:rsidR="00000000" w:rsidRDefault="00F86738">
      <w:pPr>
        <w:rPr>
          <w:b/>
        </w:rPr>
      </w:pPr>
      <w:r>
        <w:rPr>
          <w:rStyle w:val="Strong"/>
        </w:rPr>
        <w:t>Contingency Planning -</w:t>
      </w:r>
      <w:r>
        <w:t xml:space="preserve"> </w:t>
      </w:r>
      <w:r>
        <w:rPr>
          <w:rStyle w:val="Emphasis"/>
        </w:rPr>
        <w:t>See also Disaster Recovery Planning.</w:t>
      </w:r>
      <w:r>
        <w:rPr>
          <w:b/>
        </w:rPr>
        <w:t xml:space="preserve"> </w:t>
      </w:r>
    </w:p>
    <w:p w:rsidR="00000000" w:rsidRDefault="00F86738">
      <w:r>
        <w:rPr>
          <w:b/>
        </w:rPr>
        <w:t>Controller -</w:t>
      </w:r>
      <w:r>
        <w:t xml:space="preserve"> a unit or circuitry that manages the information flow between storage disks and the computer.</w:t>
      </w:r>
    </w:p>
    <w:p w:rsidR="00000000" w:rsidRDefault="00F86738">
      <w:pPr>
        <w:rPr>
          <w:rStyle w:val="Emphasis"/>
        </w:rPr>
      </w:pPr>
      <w:r>
        <w:rPr>
          <w:rStyle w:val="Strong"/>
        </w:rPr>
        <w:t>Cooperative Hot sites -</w:t>
      </w:r>
      <w:r>
        <w:t xml:space="preserve"> A hot site owned by a group of organizations ava</w:t>
      </w:r>
      <w:r>
        <w:t xml:space="preserve">ilable to a group member should a disaster strike.  </w:t>
      </w:r>
      <w:r>
        <w:rPr>
          <w:rStyle w:val="Emphasis"/>
        </w:rPr>
        <w:t xml:space="preserve">Also See Hot-Site. </w:t>
      </w:r>
    </w:p>
    <w:p w:rsidR="00000000" w:rsidRDefault="00F86738">
      <w:r>
        <w:rPr>
          <w:b/>
        </w:rPr>
        <w:t>Cost Benefit Analysis</w:t>
      </w:r>
      <w:r>
        <w:t xml:space="preserve"> - the assessment of the costs of providing data protection for a system versus the cost of losing or compromising a system.</w:t>
      </w:r>
    </w:p>
    <w:p w:rsidR="00000000" w:rsidRDefault="00F86738">
      <w:r>
        <w:rPr>
          <w:b/>
        </w:rPr>
        <w:t xml:space="preserve">Cost of ownership - </w:t>
      </w:r>
      <w:r>
        <w:t>the purchase price</w:t>
      </w:r>
      <w:r>
        <w:t xml:space="preserve"> of equipment plus the cost of operating this equipment over its projected life span.</w:t>
      </w:r>
    </w:p>
    <w:p w:rsidR="00000000" w:rsidRDefault="00F86738">
      <w:r>
        <w:rPr>
          <w:b/>
        </w:rPr>
        <w:t>Commercial Off-the-Shelf (COTS) -</w:t>
      </w:r>
      <w:r>
        <w:t xml:space="preserve">; </w:t>
      </w:r>
      <w:proofErr w:type="gramStart"/>
      <w:r>
        <w:t>Commercially</w:t>
      </w:r>
      <w:proofErr w:type="gramEnd"/>
      <w:r>
        <w:t xml:space="preserve"> available products that can be pu</w:t>
      </w:r>
      <w:r>
        <w:t>r</w:t>
      </w:r>
      <w:r>
        <w:t>chased and integrated with little or no customization, thus facilitating customer infr</w:t>
      </w:r>
      <w:r>
        <w:t>a</w:t>
      </w:r>
      <w:r>
        <w:t>s</w:t>
      </w:r>
      <w:r>
        <w:t>tru</w:t>
      </w:r>
      <w:r>
        <w:t>c</w:t>
      </w:r>
      <w:r>
        <w:t>ture expansion and reducing costs.</w:t>
      </w:r>
    </w:p>
    <w:p w:rsidR="00000000" w:rsidRDefault="00F86738">
      <w:proofErr w:type="gramStart"/>
      <w:r>
        <w:rPr>
          <w:b/>
        </w:rPr>
        <w:t>Countermeasure</w:t>
      </w:r>
      <w:r>
        <w:t xml:space="preserve"> - any action, device, procedure, technique, or other measure that r</w:t>
      </w:r>
      <w:r>
        <w:t>e</w:t>
      </w:r>
      <w:r>
        <w:t>duces the vulnerability of, or threat to a system.</w:t>
      </w:r>
      <w:proofErr w:type="gramEnd"/>
    </w:p>
    <w:p w:rsidR="00000000" w:rsidRDefault="00F86738">
      <w:pPr>
        <w:rPr>
          <w:rStyle w:val="Emphasis"/>
        </w:rPr>
      </w:pPr>
      <w:proofErr w:type="gramStart"/>
      <w:r>
        <w:rPr>
          <w:rStyle w:val="Strong"/>
        </w:rPr>
        <w:t>Crate &amp; Ship -</w:t>
      </w:r>
      <w:r>
        <w:t xml:space="preserve"> A strategy for providing alternate processing capability in a disast</w:t>
      </w:r>
      <w:r>
        <w:t>er, via contractual arrangements with an equipment supplier to ship replacement hardware wit</w:t>
      </w:r>
      <w:r>
        <w:t>h</w:t>
      </w:r>
      <w:r>
        <w:t>in a specified time period.</w:t>
      </w:r>
      <w:proofErr w:type="gramEnd"/>
      <w:r>
        <w:t xml:space="preserve">  </w:t>
      </w:r>
      <w:proofErr w:type="gramStart"/>
      <w:r>
        <w:rPr>
          <w:rStyle w:val="Emphasis"/>
        </w:rPr>
        <w:t>Similar Terms: Guaranteed Replacement, Quick Ship.</w:t>
      </w:r>
      <w:proofErr w:type="gramEnd"/>
    </w:p>
    <w:p w:rsidR="00000000" w:rsidRDefault="00F86738">
      <w:r>
        <w:rPr>
          <w:rStyle w:val="Strong"/>
        </w:rPr>
        <w:t>Crisis -</w:t>
      </w:r>
      <w:r>
        <w:t xml:space="preserve"> A critical event, which, if not handled in an appropriate manner, may dram</w:t>
      </w:r>
      <w:r>
        <w:t>atica</w:t>
      </w:r>
      <w:r>
        <w:t>l</w:t>
      </w:r>
      <w:r>
        <w:t>ly impact an organization's profitability, reputation, or ability to operate.</w:t>
      </w:r>
    </w:p>
    <w:p w:rsidR="00000000" w:rsidRDefault="00F86738">
      <w:proofErr w:type="gramStart"/>
      <w:r>
        <w:rPr>
          <w:rStyle w:val="Strong"/>
        </w:rPr>
        <w:t>Crisis Management -</w:t>
      </w:r>
      <w:r>
        <w:t xml:space="preserve"> The overall coordination of an organization's response to a crisis, in an effective, timely manner, with the goal of avoiding or minimizing damage to th</w:t>
      </w:r>
      <w:r>
        <w:t>e organization's profitability, reputation, or ability to operate.</w:t>
      </w:r>
      <w:proofErr w:type="gramEnd"/>
    </w:p>
    <w:p w:rsidR="00000000" w:rsidRDefault="00F86738">
      <w:r>
        <w:rPr>
          <w:rStyle w:val="Strong"/>
        </w:rPr>
        <w:t>Crisis Simulation -</w:t>
      </w:r>
      <w:r>
        <w:t xml:space="preserve"> The process of testing an organization's ability to respond to a crisis in a coordinated, timely, and effective manner, by simulating the occurrence of a specific crisis</w:t>
      </w:r>
      <w:r>
        <w:t xml:space="preserve">. </w:t>
      </w:r>
    </w:p>
    <w:p w:rsidR="00000000" w:rsidRDefault="00F86738">
      <w:proofErr w:type="gramStart"/>
      <w:r>
        <w:rPr>
          <w:rStyle w:val="Strong"/>
        </w:rPr>
        <w:t>Critical Functions -</w:t>
      </w:r>
      <w:r>
        <w:t xml:space="preserve"> Business activities or information, which could not be interrupted or unavailable for several business days without significantly jeopardizing operation of the organization.</w:t>
      </w:r>
      <w:proofErr w:type="gramEnd"/>
    </w:p>
    <w:p w:rsidR="00000000" w:rsidRDefault="00F86738">
      <w:r>
        <w:rPr>
          <w:rStyle w:val="Strong"/>
        </w:rPr>
        <w:t>Critical Records -</w:t>
      </w:r>
      <w:r>
        <w:t xml:space="preserve"> Records or documents, which, if damaged</w:t>
      </w:r>
      <w:r>
        <w:t xml:space="preserve"> or destroyed, would cause considerable inconvenience and/or require replacement or recreation at considerable e</w:t>
      </w:r>
      <w:r>
        <w:t>x</w:t>
      </w:r>
      <w:r>
        <w:t>pense.</w:t>
      </w:r>
    </w:p>
    <w:p w:rsidR="00000000" w:rsidRDefault="00F86738">
      <w:r>
        <w:rPr>
          <w:b/>
        </w:rPr>
        <w:t>Cryptography</w:t>
      </w:r>
      <w:r>
        <w:t xml:space="preserve"> - the principles, means, and methods for rendering information unintelli</w:t>
      </w:r>
      <w:r>
        <w:t>g</w:t>
      </w:r>
      <w:r>
        <w:t>ible and for restoring encrypted information to in</w:t>
      </w:r>
      <w:r>
        <w:t>telligible form.</w:t>
      </w:r>
    </w:p>
    <w:p w:rsidR="00000000" w:rsidRDefault="00F86738">
      <w:r>
        <w:rPr>
          <w:b/>
        </w:rPr>
        <w:t>Computer Telephony Integration (CTI) -</w:t>
      </w:r>
      <w:r>
        <w:t xml:space="preserve"> Providing a link between telephone systems and computers to facilitate incoming and outgoing call handling and control; the physical link between a telephone and server.</w:t>
      </w:r>
    </w:p>
    <w:p w:rsidR="00000000" w:rsidRDefault="00F86738">
      <w:r>
        <w:rPr>
          <w:b/>
        </w:rPr>
        <w:t>Digital Audio Tape (DAT</w:t>
      </w:r>
      <w:r>
        <w:t>) - A d</w:t>
      </w:r>
      <w:r>
        <w:t>igital magnetic tape format originally developed for a</w:t>
      </w:r>
      <w:r>
        <w:t>u</w:t>
      </w:r>
      <w:r>
        <w:t>dio recording and now used for computer backup tape; the latest DAT storage format is DDS (Digital Data Storage).</w:t>
      </w:r>
    </w:p>
    <w:p w:rsidR="00000000" w:rsidRDefault="00F86738">
      <w:pPr>
        <w:rPr>
          <w:rStyle w:val="Emphasis"/>
        </w:rPr>
      </w:pPr>
      <w:r>
        <w:rPr>
          <w:rStyle w:val="Strong"/>
        </w:rPr>
        <w:t>Damage Assessment -</w:t>
      </w:r>
      <w:r>
        <w:t xml:space="preserve"> The process of assessing damage, following a disaster, to co</w:t>
      </w:r>
      <w:r>
        <w:t>m</w:t>
      </w:r>
      <w:r>
        <w:t xml:space="preserve">puter </w:t>
      </w:r>
      <w:r>
        <w:t>hardware, vital records, office facilities, etc. and determining what can be salvaged or restored and what must be replaced.</w:t>
      </w:r>
      <w:r>
        <w:br/>
      </w:r>
      <w:r>
        <w:rPr>
          <w:rStyle w:val="Strong"/>
        </w:rPr>
        <w:t>Data Center Recovery -</w:t>
      </w:r>
      <w:r>
        <w:t xml:space="preserve"> The component of Disaster Recovery that deals with the rest</w:t>
      </w:r>
      <w:r>
        <w:t>o</w:t>
      </w:r>
      <w:r>
        <w:t>ration, at an alternate location, of data center</w:t>
      </w:r>
      <w:r>
        <w:t>s services and computer processing capabil</w:t>
      </w:r>
      <w:r>
        <w:t>i</w:t>
      </w:r>
      <w:r>
        <w:t xml:space="preserve">ties.  </w:t>
      </w:r>
      <w:proofErr w:type="gramStart"/>
      <w:r>
        <w:rPr>
          <w:rStyle w:val="Emphasis"/>
        </w:rPr>
        <w:t>Similar Terms: Mainframe Recovery.</w:t>
      </w:r>
      <w:proofErr w:type="gramEnd"/>
    </w:p>
    <w:p w:rsidR="00000000" w:rsidRDefault="00F86738">
      <w:r>
        <w:rPr>
          <w:rStyle w:val="Strong"/>
        </w:rPr>
        <w:t>Data Center Relocation -</w:t>
      </w:r>
      <w:r>
        <w:t xml:space="preserve"> The relocation of an organization's entire data processing o</w:t>
      </w:r>
      <w:r>
        <w:t>p</w:t>
      </w:r>
      <w:r>
        <w:t>eration.</w:t>
      </w:r>
    </w:p>
    <w:p w:rsidR="00000000" w:rsidRDefault="00F86738">
      <w:pPr>
        <w:rPr>
          <w:rStyle w:val="Emphasis"/>
        </w:rPr>
      </w:pPr>
      <w:r>
        <w:rPr>
          <w:rStyle w:val="Strong"/>
        </w:rPr>
        <w:t>Declaration Fee -</w:t>
      </w:r>
      <w:r>
        <w:t xml:space="preserve"> A one-time fee, charged by an Alternate Facility provider,</w:t>
      </w:r>
      <w:r>
        <w:t xml:space="preserve"> to a cu</w:t>
      </w:r>
      <w:r>
        <w:t>s</w:t>
      </w:r>
      <w:r>
        <w:t xml:space="preserve">tomer who declares a disaster.  </w:t>
      </w:r>
      <w:proofErr w:type="gramStart"/>
      <w:r>
        <w:rPr>
          <w:rStyle w:val="Emphasis"/>
        </w:rPr>
        <w:t>Similar Terms: Notification Fee.</w:t>
      </w:r>
      <w:proofErr w:type="gramEnd"/>
      <w:r>
        <w:rPr>
          <w:rStyle w:val="Emphasis"/>
        </w:rPr>
        <w:t xml:space="preserve">  </w:t>
      </w:r>
      <w:r>
        <w:rPr>
          <w:rStyle w:val="Emphasis"/>
          <w:u w:val="single"/>
        </w:rPr>
        <w:t>NOTE:</w:t>
      </w:r>
      <w:r>
        <w:rPr>
          <w:rStyle w:val="Emphasis"/>
        </w:rPr>
        <w:t xml:space="preserve"> Some recovery vendors apply the declaration fee against the first few days of recovery.</w:t>
      </w:r>
    </w:p>
    <w:p w:rsidR="00000000" w:rsidRDefault="00F86738">
      <w:proofErr w:type="gramStart"/>
      <w:r>
        <w:rPr>
          <w:b/>
        </w:rPr>
        <w:t>Decryption</w:t>
      </w:r>
      <w:r>
        <w:t xml:space="preserve"> - the process of taking an encrypted file and reconstructing the original fi</w:t>
      </w:r>
      <w:r>
        <w:t>le.</w:t>
      </w:r>
      <w:proofErr w:type="gramEnd"/>
      <w:r>
        <w:t xml:space="preserve">  This is the opposite of encryption.</w:t>
      </w:r>
    </w:p>
    <w:p w:rsidR="00000000" w:rsidRDefault="00F86738">
      <w:r>
        <w:rPr>
          <w:rStyle w:val="Strong"/>
        </w:rPr>
        <w:t>Dedicated Line -</w:t>
      </w:r>
      <w:r>
        <w:t xml:space="preserve"> A pre-established point-to-point communication link between compu</w:t>
      </w:r>
      <w:r>
        <w:t>t</w:t>
      </w:r>
      <w:r>
        <w:t>er terminals and a computer processor, or between distributed processors, that does not require dial-up access.</w:t>
      </w:r>
    </w:p>
    <w:p w:rsidR="00000000" w:rsidRDefault="00F86738">
      <w:r>
        <w:rPr>
          <w:rStyle w:val="Strong"/>
        </w:rPr>
        <w:t>Departmental Recover</w:t>
      </w:r>
      <w:r>
        <w:rPr>
          <w:rStyle w:val="Strong"/>
        </w:rPr>
        <w:t>y Team -</w:t>
      </w:r>
      <w:r>
        <w:t xml:space="preserve"> A group of individuals responsible for performing r</w:t>
      </w:r>
      <w:r>
        <w:t>e</w:t>
      </w:r>
      <w:r>
        <w:t>covery procedures specific to their department.</w:t>
      </w:r>
    </w:p>
    <w:p w:rsidR="00000000" w:rsidRDefault="00F86738">
      <w:pPr>
        <w:rPr>
          <w:b/>
        </w:rPr>
      </w:pPr>
      <w:proofErr w:type="gramStart"/>
      <w:r>
        <w:rPr>
          <w:b/>
        </w:rPr>
        <w:t>Dynamic Growth and Reconfiguration (DGR) -</w:t>
      </w:r>
      <w:r>
        <w:t xml:space="preserve"> A Dot Hill technology that allows the system administrator to quickly and easily add capacity or change </w:t>
      </w:r>
      <w:r>
        <w:t>RAID levels while the system is in use.</w:t>
      </w:r>
      <w:proofErr w:type="gramEnd"/>
    </w:p>
    <w:p w:rsidR="00000000" w:rsidRDefault="00F86738">
      <w:r>
        <w:rPr>
          <w:rStyle w:val="Strong"/>
        </w:rPr>
        <w:t>Dial Backup -</w:t>
      </w:r>
      <w:r>
        <w:t xml:space="preserve"> The use of dial-up communication lines as a backup to dedicated lines.</w:t>
      </w:r>
    </w:p>
    <w:p w:rsidR="00000000" w:rsidRDefault="00F86738">
      <w:r>
        <w:rPr>
          <w:b/>
        </w:rPr>
        <w:t>D</w:t>
      </w:r>
      <w:r>
        <w:rPr>
          <w:rStyle w:val="Strong"/>
        </w:rPr>
        <w:t>ial-Up Line -</w:t>
      </w:r>
      <w:r>
        <w:t xml:space="preserve"> A communication link between computer terminals and a computer pr</w:t>
      </w:r>
      <w:r>
        <w:t>o</w:t>
      </w:r>
      <w:r>
        <w:t xml:space="preserve">cessor, which is established on demand by dialing </w:t>
      </w:r>
      <w:r>
        <w:t>a specific telephone number.</w:t>
      </w:r>
    </w:p>
    <w:p w:rsidR="00000000" w:rsidRDefault="00F86738">
      <w:pPr>
        <w:rPr>
          <w:rStyle w:val="Emphasis"/>
        </w:rPr>
      </w:pPr>
      <w:proofErr w:type="gramStart"/>
      <w:r>
        <w:rPr>
          <w:rStyle w:val="Strong"/>
        </w:rPr>
        <w:t xml:space="preserve">Disaster - </w:t>
      </w:r>
      <w:r>
        <w:t>Any event that creates an inability on an organizations part to provide critical business functions for some predetermined period of time.</w:t>
      </w:r>
      <w:proofErr w:type="gramEnd"/>
      <w:r>
        <w:t xml:space="preserve">  </w:t>
      </w:r>
      <w:proofErr w:type="gramStart"/>
      <w:r>
        <w:rPr>
          <w:rStyle w:val="Emphasis"/>
        </w:rPr>
        <w:t>Similar Terms: Business I</w:t>
      </w:r>
      <w:r>
        <w:rPr>
          <w:rStyle w:val="Emphasis"/>
        </w:rPr>
        <w:t>n</w:t>
      </w:r>
      <w:r>
        <w:rPr>
          <w:rStyle w:val="Emphasis"/>
        </w:rPr>
        <w:t>terruption; Outage; Catastrophe.</w:t>
      </w:r>
      <w:proofErr w:type="gramEnd"/>
    </w:p>
    <w:p w:rsidR="00000000" w:rsidRDefault="00F86738">
      <w:r>
        <w:rPr>
          <w:rStyle w:val="Emphasis"/>
          <w:b/>
          <w:i w:val="0"/>
        </w:rPr>
        <w:t>D</w:t>
      </w:r>
      <w:r>
        <w:rPr>
          <w:rStyle w:val="Strong"/>
        </w:rPr>
        <w:t>isaster Preventi</w:t>
      </w:r>
      <w:r>
        <w:rPr>
          <w:rStyle w:val="Strong"/>
        </w:rPr>
        <w:t>on -</w:t>
      </w:r>
      <w:r>
        <w:t xml:space="preserve"> Measures employed to prevent, detect, or contain incidents that, if unchecked, could result in disaster.</w:t>
      </w:r>
    </w:p>
    <w:p w:rsidR="00000000" w:rsidRDefault="00F86738">
      <w:r>
        <w:rPr>
          <w:rStyle w:val="Strong"/>
        </w:rPr>
        <w:t>Disaster Prevention Checklist -</w:t>
      </w:r>
      <w:r>
        <w:t xml:space="preserve"> A questionnaire used to assess preventative measures in areas of operations such as overall security, software, da</w:t>
      </w:r>
      <w:r>
        <w:t>ta files, data entry reports, m</w:t>
      </w:r>
      <w:r>
        <w:t>i</w:t>
      </w:r>
      <w:r>
        <w:t>crocomputers, and personnel.</w:t>
      </w:r>
    </w:p>
    <w:p w:rsidR="00000000" w:rsidRDefault="00F86738">
      <w:r>
        <w:rPr>
          <w:rStyle w:val="Strong"/>
        </w:rPr>
        <w:t>Disaster Recovery -</w:t>
      </w:r>
      <w:r>
        <w:t xml:space="preserve"> The ability to respond to an interruption in services by implemen</w:t>
      </w:r>
      <w:r>
        <w:t>t</w:t>
      </w:r>
      <w:r>
        <w:t>ing a disaster recovery plan to restore an organization's critical business functions.</w:t>
      </w:r>
    </w:p>
    <w:p w:rsidR="00000000" w:rsidRDefault="00F86738">
      <w:r>
        <w:rPr>
          <w:rStyle w:val="Strong"/>
        </w:rPr>
        <w:t>Disaster Recovery Admi</w:t>
      </w:r>
      <w:r>
        <w:rPr>
          <w:rStyle w:val="Strong"/>
        </w:rPr>
        <w:t>nistrator -</w:t>
      </w:r>
      <w:r>
        <w:t xml:space="preserve"> The individual responsible for documenting reco</w:t>
      </w:r>
      <w:r>
        <w:t>v</w:t>
      </w:r>
      <w:r>
        <w:t>ery activities and tracking recovery progress.</w:t>
      </w:r>
    </w:p>
    <w:p w:rsidR="00000000" w:rsidRDefault="00F86738">
      <w:pPr>
        <w:rPr>
          <w:rStyle w:val="Emphasis"/>
        </w:rPr>
      </w:pPr>
      <w:r>
        <w:rPr>
          <w:rStyle w:val="Strong"/>
        </w:rPr>
        <w:t>Disaster Recovery Coordinator -</w:t>
      </w:r>
      <w:r>
        <w:t xml:space="preserve"> The Disaster Recovery Coordinator may be respons</w:t>
      </w:r>
      <w:r>
        <w:t>i</w:t>
      </w:r>
      <w:r>
        <w:t xml:space="preserve">ble for overall recovery of an organization or unit(s).  </w:t>
      </w:r>
      <w:proofErr w:type="gramStart"/>
      <w:r>
        <w:rPr>
          <w:rStyle w:val="Emphasis"/>
        </w:rPr>
        <w:t>Similar Ter</w:t>
      </w:r>
      <w:r>
        <w:rPr>
          <w:rStyle w:val="Emphasis"/>
        </w:rPr>
        <w:t>ms: Business Recovery Coordinator.</w:t>
      </w:r>
      <w:proofErr w:type="gramEnd"/>
      <w:r>
        <w:rPr>
          <w:rStyle w:val="Emphasis"/>
        </w:rPr>
        <w:t xml:space="preserve"> </w:t>
      </w:r>
    </w:p>
    <w:p w:rsidR="00000000" w:rsidRDefault="00F86738">
      <w:r>
        <w:rPr>
          <w:rStyle w:val="Strong"/>
        </w:rPr>
        <w:t>Disaster Recovery Period -</w:t>
      </w:r>
      <w:r>
        <w:t xml:space="preserve"> The time period between a disaster and a return to normal functions, during which the disaster recovery plan is employed.</w:t>
      </w:r>
    </w:p>
    <w:p w:rsidR="00000000" w:rsidRDefault="00F86738">
      <w:r>
        <w:rPr>
          <w:rStyle w:val="Strong"/>
        </w:rPr>
        <w:t>Disaster Recovery Plan (DRP) -</w:t>
      </w:r>
      <w:r>
        <w:t xml:space="preserve"> The document that defines the resources,</w:t>
      </w:r>
      <w:r>
        <w:t xml:space="preserve"> actions, </w:t>
      </w:r>
      <w:proofErr w:type="gramStart"/>
      <w:r>
        <w:t>tasks</w:t>
      </w:r>
      <w:proofErr w:type="gramEnd"/>
      <w:r>
        <w:t xml:space="preserve"> and data required to manage the business recovery process in the event of a business i</w:t>
      </w:r>
      <w:r>
        <w:t>n</w:t>
      </w:r>
      <w:r>
        <w:t>terruption.  The plan is designed to assist in restoring the business process within the stated disaster recovery goals.</w:t>
      </w:r>
    </w:p>
    <w:p w:rsidR="00000000" w:rsidRDefault="00F86738">
      <w:pPr>
        <w:rPr>
          <w:rStyle w:val="Emphasis"/>
        </w:rPr>
      </w:pPr>
      <w:r>
        <w:rPr>
          <w:rStyle w:val="Strong"/>
        </w:rPr>
        <w:t>Disaster Recovery Planning -</w:t>
      </w:r>
      <w:r>
        <w:t xml:space="preserve"> The</w:t>
      </w:r>
      <w:r>
        <w:t xml:space="preserve"> technological aspect of business continuity planning.  The advance planning and preparations </w:t>
      </w:r>
      <w:proofErr w:type="gramStart"/>
      <w:r>
        <w:t>that are</w:t>
      </w:r>
      <w:proofErr w:type="gramEnd"/>
      <w:r>
        <w:t xml:space="preserve"> necessary to minimize loss and ensure continuity of the critical business functions of an organization in the event of disaster.  </w:t>
      </w:r>
      <w:proofErr w:type="gramStart"/>
      <w:r>
        <w:rPr>
          <w:rStyle w:val="Emphasis"/>
        </w:rPr>
        <w:t>Similar Terms: Continge</w:t>
      </w:r>
      <w:r>
        <w:rPr>
          <w:rStyle w:val="Emphasis"/>
        </w:rPr>
        <w:t>ncy planning; business resumption planning; corporate conti</w:t>
      </w:r>
      <w:r>
        <w:rPr>
          <w:rStyle w:val="Emphasis"/>
        </w:rPr>
        <w:t>n</w:t>
      </w:r>
      <w:r>
        <w:rPr>
          <w:rStyle w:val="Emphasis"/>
        </w:rPr>
        <w:t>gency planning; business interruption planning; disaster preparedness.</w:t>
      </w:r>
      <w:proofErr w:type="gramEnd"/>
    </w:p>
    <w:p w:rsidR="00000000" w:rsidRDefault="00F86738">
      <w:r>
        <w:rPr>
          <w:rStyle w:val="Strong"/>
        </w:rPr>
        <w:t>Disaster Recovery Software -</w:t>
      </w:r>
      <w:r>
        <w:t xml:space="preserve"> An application program developed to assist an organiz</w:t>
      </w:r>
      <w:r>
        <w:t>a</w:t>
      </w:r>
      <w:r>
        <w:t>tion in writing a comprehensive disaster r</w:t>
      </w:r>
      <w:r>
        <w:t>ecovery plan.</w:t>
      </w:r>
    </w:p>
    <w:p w:rsidR="00000000" w:rsidRDefault="00F86738">
      <w:r>
        <w:rPr>
          <w:rStyle w:val="Strong"/>
        </w:rPr>
        <w:t>Disaster Recovery Teams (Business Recovery Teams):</w:t>
      </w:r>
      <w:r>
        <w:t xml:space="preserve"> A structured group of teams ready to take control of the recovery operations if a disaster should occur.</w:t>
      </w:r>
    </w:p>
    <w:p w:rsidR="00000000" w:rsidRDefault="00F86738">
      <w:r>
        <w:rPr>
          <w:b/>
        </w:rPr>
        <w:t>Disk array (see array) -</w:t>
      </w:r>
      <w:r>
        <w:t xml:space="preserve"> an arrangement of two or more hard disks, in RAID or </w:t>
      </w:r>
      <w:proofErr w:type="gramStart"/>
      <w:r>
        <w:t>daisy-ch</w:t>
      </w:r>
      <w:r>
        <w:t>ain</w:t>
      </w:r>
      <w:proofErr w:type="gramEnd"/>
      <w:r>
        <w:t xml:space="preserve"> configuration, organized to improve speed and provide protection of data against loss.</w:t>
      </w:r>
    </w:p>
    <w:p w:rsidR="00000000" w:rsidRDefault="00F86738">
      <w:proofErr w:type="gramStart"/>
      <w:r>
        <w:rPr>
          <w:b/>
        </w:rPr>
        <w:t xml:space="preserve">Distributed computing environment - </w:t>
      </w:r>
      <w:r>
        <w:t xml:space="preserve">A set of middleware standards that defines the method of communication between clients and servers in a cross-platform computing </w:t>
      </w:r>
      <w:r>
        <w:t>e</w:t>
      </w:r>
      <w:r>
        <w:t>n</w:t>
      </w:r>
      <w:r>
        <w:t>vironment; enables a client program to initiate a request that can be processed by a pr</w:t>
      </w:r>
      <w:r>
        <w:t>o</w:t>
      </w:r>
      <w:r>
        <w:t>gram written in a different computer language and housed on a different computer pla</w:t>
      </w:r>
      <w:r>
        <w:t>t</w:t>
      </w:r>
      <w:r>
        <w:t>form.</w:t>
      </w:r>
      <w:proofErr w:type="gramEnd"/>
    </w:p>
    <w:p w:rsidR="00000000" w:rsidRDefault="00F86738">
      <w:r>
        <w:rPr>
          <w:b/>
        </w:rPr>
        <w:t xml:space="preserve">Digital Linear Tape (DLT) - </w:t>
      </w:r>
      <w:r>
        <w:t>A serpentine technology first introduced by Dig</w:t>
      </w:r>
      <w:r>
        <w:t>ital Equipment Corporation and later developed by Quantum for tape backup/archive of ne</w:t>
      </w:r>
      <w:r>
        <w:t>t</w:t>
      </w:r>
      <w:r>
        <w:t>works and servers; DLT technology addresses midrange to high-end tape backup r</w:t>
      </w:r>
      <w:r>
        <w:t>e</w:t>
      </w:r>
      <w:r>
        <w:t>quirements.</w:t>
      </w:r>
    </w:p>
    <w:p w:rsidR="00000000" w:rsidRDefault="00F86738">
      <w:r>
        <w:rPr>
          <w:b/>
        </w:rPr>
        <w:t>Electronic Industries Association (EIA) -</w:t>
      </w:r>
      <w:r>
        <w:t xml:space="preserve"> A trade association that establishe</w:t>
      </w:r>
      <w:r>
        <w:t>s electrical and electronics-oriented standards.</w:t>
      </w:r>
    </w:p>
    <w:p w:rsidR="00000000" w:rsidRDefault="00F86738">
      <w:r>
        <w:rPr>
          <w:rStyle w:val="Strong"/>
        </w:rPr>
        <w:t xml:space="preserve">Electronic Vaulting - </w:t>
      </w:r>
      <w:r>
        <w:t>Transfer of data to an offsite storage facility via a communication link rather than via portable media.  Typically used for batch/journaled updates to critical files to supplement full</w:t>
      </w:r>
      <w:r>
        <w:t xml:space="preserve"> backups taken periodically.</w:t>
      </w:r>
    </w:p>
    <w:p w:rsidR="00000000" w:rsidRDefault="00F86738">
      <w:r>
        <w:rPr>
          <w:b/>
        </w:rPr>
        <w:t>E</w:t>
      </w:r>
      <w:r>
        <w:rPr>
          <w:rStyle w:val="Strong"/>
        </w:rPr>
        <w:t xml:space="preserve">mergency - </w:t>
      </w:r>
      <w:r>
        <w:t>A sudden, unexpected event requiring immediate action due to potential threat to health and safety, the environment, or property.</w:t>
      </w:r>
    </w:p>
    <w:p w:rsidR="00000000" w:rsidRDefault="00F86738">
      <w:r>
        <w:rPr>
          <w:rStyle w:val="Strong"/>
        </w:rPr>
        <w:t xml:space="preserve">Emergency Preparedness - </w:t>
      </w:r>
      <w:r>
        <w:t>The discipline which ensures an organization, or commun</w:t>
      </w:r>
      <w:r>
        <w:t>i</w:t>
      </w:r>
      <w:r>
        <w:t>ty's</w:t>
      </w:r>
      <w:r>
        <w:t xml:space="preserve"> readiness to respond to an emergency in a coordinated, timely, and effective ma</w:t>
      </w:r>
      <w:r>
        <w:t>n</w:t>
      </w:r>
      <w:r>
        <w:t>ner.</w:t>
      </w:r>
    </w:p>
    <w:p w:rsidR="00000000" w:rsidRDefault="00F86738">
      <w:proofErr w:type="gramStart"/>
      <w:r>
        <w:rPr>
          <w:rStyle w:val="Strong"/>
        </w:rPr>
        <w:t>Emergency Procedures -</w:t>
      </w:r>
      <w:r>
        <w:t xml:space="preserve"> A plan of action to commence immediately to prevent the loss of life and minimize injury and property damage.</w:t>
      </w:r>
      <w:proofErr w:type="gramEnd"/>
    </w:p>
    <w:p w:rsidR="00000000" w:rsidRDefault="00F86738">
      <w:pPr>
        <w:rPr>
          <w:rStyle w:val="Strong"/>
          <w:b w:val="0"/>
        </w:rPr>
      </w:pPr>
      <w:r>
        <w:rPr>
          <w:b/>
        </w:rPr>
        <w:t>Electro Magnetic Interference (EMI) –</w:t>
      </w:r>
      <w:r>
        <w:t xml:space="preserve">; </w:t>
      </w:r>
      <w:proofErr w:type="gramStart"/>
      <w:r>
        <w:t>What</w:t>
      </w:r>
      <w:proofErr w:type="gramEnd"/>
      <w:r>
        <w:t xml:space="preserve"> occurs when electromagnetic fields from one device interfere with the operation of some other device.</w:t>
      </w:r>
      <w:r>
        <w:rPr>
          <w:rStyle w:val="Strong"/>
        </w:rPr>
        <w:t xml:space="preserve"> </w:t>
      </w:r>
    </w:p>
    <w:p w:rsidR="00000000" w:rsidRDefault="00F86738">
      <w:proofErr w:type="gramStart"/>
      <w:r>
        <w:rPr>
          <w:rStyle w:val="Strong"/>
        </w:rPr>
        <w:t>Employee Relief Center (ERC) -</w:t>
      </w:r>
      <w:r>
        <w:t xml:space="preserve"> A predetermined location for employees and their families to obtain food, supplies, financial assistance, etc., in </w:t>
      </w:r>
      <w:r>
        <w:t>the event of a catastrophic disaster.</w:t>
      </w:r>
      <w:proofErr w:type="gramEnd"/>
      <w:r>
        <w:rPr>
          <w:b/>
        </w:rPr>
        <w:t xml:space="preserve"> </w:t>
      </w:r>
    </w:p>
    <w:p w:rsidR="00000000" w:rsidRDefault="00F86738">
      <w:proofErr w:type="gramStart"/>
      <w:r>
        <w:rPr>
          <w:b/>
        </w:rPr>
        <w:t>Encryption</w:t>
      </w:r>
      <w:r>
        <w:t xml:space="preserve"> - The process of coding a message to make it unintelligible.</w:t>
      </w:r>
      <w:proofErr w:type="gramEnd"/>
    </w:p>
    <w:p w:rsidR="00000000" w:rsidRDefault="00F86738">
      <w:r>
        <w:rPr>
          <w:b/>
        </w:rPr>
        <w:t>Enterprise storage network (ESN) -</w:t>
      </w:r>
      <w:r>
        <w:t xml:space="preserve"> an integrated suite of products and services d</w:t>
      </w:r>
      <w:r>
        <w:t>e</w:t>
      </w:r>
      <w:r>
        <w:t>signed to maximize heterogeneous connectivity and management of</w:t>
      </w:r>
      <w:r>
        <w:t xml:space="preserve"> enterprise storage devices and servers; a dedicated, high-speed network connected to the enterprise's storage systems, enabling files and data to be transferred between storage devices and client mainframes and servers.</w:t>
      </w:r>
    </w:p>
    <w:p w:rsidR="00000000" w:rsidRDefault="00F86738">
      <w:r>
        <w:rPr>
          <w:b/>
        </w:rPr>
        <w:t>Environment</w:t>
      </w:r>
      <w:r>
        <w:t xml:space="preserve"> - the aggregate of exte</w:t>
      </w:r>
      <w:r>
        <w:t>rnal procedures, conditions, and objects that affect the development, operation, and maintenance of a system.</w:t>
      </w:r>
      <w:r>
        <w:rPr>
          <w:b/>
        </w:rPr>
        <w:t xml:space="preserve"> </w:t>
      </w:r>
    </w:p>
    <w:p w:rsidR="00000000" w:rsidRDefault="00F86738">
      <w:r>
        <w:rPr>
          <w:b/>
        </w:rPr>
        <w:t>Ethernet -</w:t>
      </w:r>
      <w:r>
        <w:t xml:space="preserve"> a local area network standard for hardware, communication, and cabling.</w:t>
      </w:r>
    </w:p>
    <w:p w:rsidR="00000000" w:rsidRDefault="00F86738">
      <w:r>
        <w:rPr>
          <w:rStyle w:val="Strong"/>
        </w:rPr>
        <w:t>Extended Outage -</w:t>
      </w:r>
      <w:r>
        <w:t xml:space="preserve"> A lengthy, unplanned interruption in system </w:t>
      </w:r>
      <w:r>
        <w:t>availability due to co</w:t>
      </w:r>
      <w:r>
        <w:t>m</w:t>
      </w:r>
      <w:r>
        <w:t>puter hardware or software problems, or communication failures.</w:t>
      </w:r>
    </w:p>
    <w:p w:rsidR="00000000" w:rsidRDefault="00F86738">
      <w:pPr>
        <w:rPr>
          <w:rStyle w:val="Strong"/>
          <w:b w:val="0"/>
        </w:rPr>
      </w:pPr>
      <w:r>
        <w:rPr>
          <w:rStyle w:val="Strong"/>
        </w:rPr>
        <w:t xml:space="preserve">Extra Expense Coverage - </w:t>
      </w:r>
      <w:r>
        <w:t>Insurance coverage for disaster related expenses that may be incurred until operations are fully recovered after a disaster.</w:t>
      </w:r>
      <w:r>
        <w:rPr>
          <w:rStyle w:val="Strong"/>
        </w:rPr>
        <w:t xml:space="preserve"> </w:t>
      </w:r>
    </w:p>
    <w:p w:rsidR="00000000" w:rsidRDefault="00F86738">
      <w:pPr>
        <w:rPr>
          <w:rStyle w:val="Emphasis"/>
        </w:rPr>
      </w:pPr>
      <w:r>
        <w:rPr>
          <w:rStyle w:val="Strong"/>
        </w:rPr>
        <w:t>Facilities -</w:t>
      </w:r>
      <w:r>
        <w:t xml:space="preserve"> A loc</w:t>
      </w:r>
      <w:r>
        <w:t xml:space="preserve">ation containing the equipment, supplies, voice and data communication lines, to conduct transactions required to conduct business under normal conditions.  </w:t>
      </w:r>
      <w:proofErr w:type="gramStart"/>
      <w:r>
        <w:rPr>
          <w:rStyle w:val="Emphasis"/>
        </w:rPr>
        <w:t>Si</w:t>
      </w:r>
      <w:r>
        <w:rPr>
          <w:rStyle w:val="Emphasis"/>
        </w:rPr>
        <w:t>m</w:t>
      </w:r>
      <w:r>
        <w:rPr>
          <w:rStyle w:val="Emphasis"/>
        </w:rPr>
        <w:t>ilar Terms: Primary Site, Primary Processing Facility, Primary Office Facility.</w:t>
      </w:r>
      <w:proofErr w:type="gramEnd"/>
    </w:p>
    <w:p w:rsidR="00000000" w:rsidRDefault="00F86738">
      <w:r>
        <w:rPr>
          <w:b/>
        </w:rPr>
        <w:t xml:space="preserve">Failover - </w:t>
      </w:r>
      <w:r>
        <w:t>the t</w:t>
      </w:r>
      <w:r>
        <w:t>ransfer of operation from a failed component (e.g., controller, disk drive) to a similar, redundant component to ensure uninterrupted data flow and operability.</w:t>
      </w:r>
      <w:r>
        <w:br/>
      </w:r>
      <w:proofErr w:type="gramStart"/>
      <w:r>
        <w:rPr>
          <w:b/>
        </w:rPr>
        <w:t>Fault tolerance</w:t>
      </w:r>
      <w:r>
        <w:t xml:space="preserve"> - the ability of a system to cope with internal hardware problems (e.g., a disk</w:t>
      </w:r>
      <w:r>
        <w:t xml:space="preserve"> drive failure) and still continue to operate with minimal impact, such as by bringing a backup system online.</w:t>
      </w:r>
      <w:proofErr w:type="gramEnd"/>
    </w:p>
    <w:p w:rsidR="00000000" w:rsidRDefault="00F86738">
      <w:r>
        <w:rPr>
          <w:b/>
        </w:rPr>
        <w:t>Fiber Channel-Arbitrated Loop (FC-AL) -</w:t>
      </w:r>
      <w:r>
        <w:t xml:space="preserve"> A fast serial bus interface standard i</w:t>
      </w:r>
      <w:r>
        <w:t>n</w:t>
      </w:r>
      <w:r>
        <w:t>tended to replace S</w:t>
      </w:r>
      <w:r>
        <w:t>C</w:t>
      </w:r>
      <w:r>
        <w:t xml:space="preserve">SI on high-end </w:t>
      </w:r>
      <w:r>
        <w:t>ser</w:t>
      </w:r>
      <w:r>
        <w:t>v</w:t>
      </w:r>
      <w:r>
        <w:t>e</w:t>
      </w:r>
      <w:r>
        <w:t>rs</w:t>
      </w:r>
      <w:r>
        <w:t>.  A Fibre Channel imple</w:t>
      </w:r>
      <w:r>
        <w:t xml:space="preserve">mentation in which users are attached to a network via a one-way ring (loop) cabling scheme. </w:t>
      </w:r>
    </w:p>
    <w:p w:rsidR="00000000" w:rsidRDefault="00F86738">
      <w:r>
        <w:rPr>
          <w:b/>
        </w:rPr>
        <w:t>Fiber Channel Community (FCC) -</w:t>
      </w:r>
      <w:r>
        <w:t>; An international non-profit organization whose members include manufacturers of servers, disk drives, RAID storage systems, switc</w:t>
      </w:r>
      <w:r>
        <w:t>hes, hubs, adapter cards, test equipment, cables and connectors, and software solutions.</w:t>
      </w:r>
    </w:p>
    <w:p w:rsidR="00000000" w:rsidRDefault="00F86738">
      <w:r>
        <w:rPr>
          <w:b/>
        </w:rPr>
        <w:t xml:space="preserve">Fiber Channel - </w:t>
      </w:r>
      <w:r>
        <w:t>A high-speed storage/networking interface that offers higher perfo</w:t>
      </w:r>
      <w:r>
        <w:t>r</w:t>
      </w:r>
      <w:r>
        <w:t xml:space="preserve">mance, greater </w:t>
      </w:r>
      <w:proofErr w:type="gramStart"/>
      <w:r>
        <w:t>capacity</w:t>
      </w:r>
      <w:proofErr w:type="gramEnd"/>
      <w:r>
        <w:t xml:space="preserve"> and cabling distance, increased system configuration flexibi</w:t>
      </w:r>
      <w:r>
        <w:t>lity and scalability, and simplified cabling.</w:t>
      </w:r>
    </w:p>
    <w:p w:rsidR="00000000" w:rsidRDefault="00F86738">
      <w:r>
        <w:rPr>
          <w:b/>
        </w:rPr>
        <w:t>Fiber Distributed Data Interface (FDDI)</w:t>
      </w:r>
      <w:r>
        <w:t xml:space="preserve"> - A 100 Mbit/s ANSI standard LAN archite</w:t>
      </w:r>
      <w:r>
        <w:t>c</w:t>
      </w:r>
      <w:r>
        <w:t>ture, defined in X3T9.5.  The underlying medium is optical fiber (though it can be copper cable, in which case it may be called C</w:t>
      </w:r>
      <w:r>
        <w:t xml:space="preserve">DDI) and the topology is a dual-attached, counter-rotating token ring. </w:t>
      </w:r>
    </w:p>
    <w:p w:rsidR="00000000" w:rsidRDefault="00F86738">
      <w:r>
        <w:rPr>
          <w:rStyle w:val="Strong"/>
        </w:rPr>
        <w:t>File Backup -</w:t>
      </w:r>
      <w:r>
        <w:t xml:space="preserve"> The practice of dumping (copying) a file stored on disk or tape to another disk or tape.  This is done for protection case the active file gets damaged.</w:t>
      </w:r>
    </w:p>
    <w:p w:rsidR="00000000" w:rsidRDefault="00F86738">
      <w:r>
        <w:rPr>
          <w:rStyle w:val="Strong"/>
        </w:rPr>
        <w:t>File Recovery -</w:t>
      </w:r>
      <w:r>
        <w:t xml:space="preserve"> T</w:t>
      </w:r>
      <w:r>
        <w:t>he restoration of computer files using backup copies.</w:t>
      </w:r>
    </w:p>
    <w:p w:rsidR="00000000" w:rsidRDefault="00F86738">
      <w:r>
        <w:rPr>
          <w:rStyle w:val="Strong"/>
        </w:rPr>
        <w:t>File Server -</w:t>
      </w:r>
      <w:r>
        <w:t xml:space="preserve"> The central repository of shared files and applications in a computer ne</w:t>
      </w:r>
      <w:r>
        <w:t>t</w:t>
      </w:r>
      <w:r>
        <w:t>work (LAN).</w:t>
      </w:r>
    </w:p>
    <w:p w:rsidR="00000000" w:rsidRDefault="00F86738">
      <w:r>
        <w:rPr>
          <w:b/>
        </w:rPr>
        <w:t>Footprint -</w:t>
      </w:r>
      <w:r>
        <w:t xml:space="preserve"> the amount of floor space that a piece of equipment (e.g., a rackmount encl</w:t>
      </w:r>
      <w:r>
        <w:t>o</w:t>
      </w:r>
      <w:r>
        <w:t>sure) occupies.</w:t>
      </w:r>
    </w:p>
    <w:p w:rsidR="00000000" w:rsidRDefault="00F86738">
      <w:r>
        <w:rPr>
          <w:b/>
        </w:rPr>
        <w:t>Form factor -</w:t>
      </w:r>
      <w:r>
        <w:t xml:space="preserve"> the physical size and shape of a device; often used to describe the size of disk arrays in a rack mount enclosure.</w:t>
      </w:r>
    </w:p>
    <w:p w:rsidR="00000000" w:rsidRDefault="00F86738">
      <w:r>
        <w:rPr>
          <w:rStyle w:val="Strong"/>
        </w:rPr>
        <w:t>Forward Recovery -</w:t>
      </w:r>
      <w:r>
        <w:t xml:space="preserve">The process of recovering a </w:t>
      </w:r>
      <w:proofErr w:type="gramStart"/>
      <w:r>
        <w:t>data base</w:t>
      </w:r>
      <w:proofErr w:type="gramEnd"/>
      <w:r>
        <w:t xml:space="preserve"> to the point of failure by a</w:t>
      </w:r>
      <w:r>
        <w:t>p</w:t>
      </w:r>
      <w:r>
        <w:t xml:space="preserve">plying active journal or log data to the </w:t>
      </w:r>
      <w:r>
        <w:t>current backup files of the database.</w:t>
      </w:r>
    </w:p>
    <w:p w:rsidR="00000000" w:rsidRDefault="00F86738">
      <w:r>
        <w:rPr>
          <w:rStyle w:val="Strong"/>
        </w:rPr>
        <w:t>Full Recovery Test</w:t>
      </w:r>
      <w:r>
        <w:t xml:space="preserve"> An exercise in which all recovery procedures and strategies are tested (as opposed to a Partial Recovery Test.)</w:t>
      </w:r>
    </w:p>
    <w:p w:rsidR="00000000" w:rsidRDefault="00F86738">
      <w:proofErr w:type="gramStart"/>
      <w:r>
        <w:rPr>
          <w:rStyle w:val="Strong"/>
        </w:rPr>
        <w:t xml:space="preserve">Generator - </w:t>
      </w:r>
      <w:r>
        <w:t>An independent source of power usually fueled by diesel or natural gas.</w:t>
      </w:r>
      <w:proofErr w:type="gramEnd"/>
    </w:p>
    <w:p w:rsidR="00000000" w:rsidRDefault="00F86738">
      <w:r>
        <w:rPr>
          <w:b/>
        </w:rPr>
        <w:t>Gig</w:t>
      </w:r>
      <w:r>
        <w:rPr>
          <w:b/>
        </w:rPr>
        <w:t xml:space="preserve">abyte - </w:t>
      </w:r>
      <w:r>
        <w:t>approximately one billion bytes, 1,024 megabytes.</w:t>
      </w:r>
    </w:p>
    <w:p w:rsidR="00000000" w:rsidRDefault="00F86738">
      <w:r>
        <w:rPr>
          <w:b/>
        </w:rPr>
        <w:t>Host Bus Adapter (HBA) -</w:t>
      </w:r>
      <w:r>
        <w:t>; a hardware card that resides on the PC bus and provides an interface connection between a SCSI device (such as a hard drive) and the host PC.</w:t>
      </w:r>
    </w:p>
    <w:p w:rsidR="00000000" w:rsidRDefault="00F86738">
      <w:r>
        <w:rPr>
          <w:rStyle w:val="Strong"/>
        </w:rPr>
        <w:t>Halon -</w:t>
      </w:r>
      <w:r>
        <w:t xml:space="preserve"> A gas used to extingui</w:t>
      </w:r>
      <w:r>
        <w:t>sh fires effective only in closed areas.</w:t>
      </w:r>
    </w:p>
    <w:p w:rsidR="00000000" w:rsidRDefault="00F86738">
      <w:pPr>
        <w:rPr>
          <w:b/>
        </w:rPr>
      </w:pPr>
      <w:proofErr w:type="gramStart"/>
      <w:r>
        <w:rPr>
          <w:rStyle w:val="Strong"/>
        </w:rPr>
        <w:t>High Priority Tasks -</w:t>
      </w:r>
      <w:r>
        <w:t xml:space="preserve"> Activities vital to the operation of the organization.</w:t>
      </w:r>
      <w:proofErr w:type="gramEnd"/>
      <w:r>
        <w:t xml:space="preserve">  Currently b</w:t>
      </w:r>
      <w:r>
        <w:t>e</w:t>
      </w:r>
      <w:r>
        <w:t xml:space="preserve">ing phased out due to environmental concerns.  </w:t>
      </w:r>
      <w:r>
        <w:rPr>
          <w:rStyle w:val="Emphasis"/>
        </w:rPr>
        <w:t>Similar Terms: Critical Functions</w:t>
      </w:r>
      <w:r>
        <w:rPr>
          <w:b/>
        </w:rPr>
        <w:t xml:space="preserve"> </w:t>
      </w:r>
    </w:p>
    <w:p w:rsidR="00000000" w:rsidRDefault="00F86738">
      <w:r>
        <w:rPr>
          <w:b/>
        </w:rPr>
        <w:t>Home page -</w:t>
      </w:r>
      <w:r>
        <w:t xml:space="preserve"> The main page on a Web site tha</w:t>
      </w:r>
      <w:r>
        <w:t>t serves as the primary point of entry to related pages within the site and may have links to other sites as well.</w:t>
      </w:r>
    </w:p>
    <w:p w:rsidR="00000000" w:rsidRDefault="00F86738">
      <w:r>
        <w:rPr>
          <w:b/>
        </w:rPr>
        <w:t xml:space="preserve">Host-attached storage - </w:t>
      </w:r>
      <w:r>
        <w:t>A storage system that is connected directly to the network ser</w:t>
      </w:r>
      <w:r>
        <w:t>v</w:t>
      </w:r>
      <w:r>
        <w:t>er; also referred to as server-attached storage.</w:t>
      </w:r>
    </w:p>
    <w:p w:rsidR="00000000" w:rsidRDefault="00F86738">
      <w:pPr>
        <w:rPr>
          <w:rStyle w:val="Emphasis"/>
        </w:rPr>
      </w:pPr>
      <w:r>
        <w:rPr>
          <w:rStyle w:val="Strong"/>
        </w:rPr>
        <w:t>Hot s</w:t>
      </w:r>
      <w:r>
        <w:rPr>
          <w:rStyle w:val="Strong"/>
        </w:rPr>
        <w:t>ite -</w:t>
      </w:r>
      <w:r>
        <w:t>An alternate facility that has the equipment and resources to recover the bus</w:t>
      </w:r>
      <w:r>
        <w:t>i</w:t>
      </w:r>
      <w:r>
        <w:t>ness functions affected by the occurrence of a disaster.  Hot-sites may vary in type of f</w:t>
      </w:r>
      <w:r>
        <w:t>a</w:t>
      </w:r>
      <w:r>
        <w:t>cilities offered (such as data processing, communication, or any other critical bus</w:t>
      </w:r>
      <w:r>
        <w:t xml:space="preserve">iness functions needing duplication).  Location and size of the hot-site will be proportional to the equipment and resources needed.  </w:t>
      </w:r>
      <w:proofErr w:type="gramStart"/>
      <w:r>
        <w:rPr>
          <w:rStyle w:val="Emphasis"/>
        </w:rPr>
        <w:t>Similar Terms: Backup site; Recovery site; Reco</w:t>
      </w:r>
      <w:r>
        <w:rPr>
          <w:rStyle w:val="Emphasis"/>
        </w:rPr>
        <w:t>v</w:t>
      </w:r>
      <w:r>
        <w:rPr>
          <w:rStyle w:val="Emphasis"/>
        </w:rPr>
        <w:t>ery Center; Alternate processing site.</w:t>
      </w:r>
      <w:proofErr w:type="gramEnd"/>
      <w:r>
        <w:rPr>
          <w:rStyle w:val="Emphasis"/>
        </w:rPr>
        <w:t xml:space="preserve"> </w:t>
      </w:r>
    </w:p>
    <w:p w:rsidR="00000000" w:rsidRDefault="00F86738">
      <w:r>
        <w:rPr>
          <w:b/>
        </w:rPr>
        <w:t>Hot spare -</w:t>
      </w:r>
      <w:r>
        <w:t xml:space="preserve"> a backup component (e.</w:t>
      </w:r>
      <w:r>
        <w:t>g., disk or controller) that is online and available should the primary component go down.</w:t>
      </w:r>
    </w:p>
    <w:p w:rsidR="00000000" w:rsidRDefault="00F86738">
      <w:r>
        <w:rPr>
          <w:b/>
        </w:rPr>
        <w:t>Hot swappable -</w:t>
      </w:r>
      <w:r>
        <w:t xml:space="preserve"> the ability to replace a component (e.g., disk drive, controller, fan, power source) while the system is on line, without having to power down; also </w:t>
      </w:r>
      <w:r>
        <w:t>referred to as hot-plug removable.</w:t>
      </w:r>
    </w:p>
    <w:p w:rsidR="00000000" w:rsidRDefault="00F86738">
      <w:r>
        <w:rPr>
          <w:b/>
        </w:rPr>
        <w:t>Hierarchical Storage Management (HSM) -</w:t>
      </w:r>
      <w:r>
        <w:t>; a storage system in which new, frequently used data is stored on the fastest, most accessible (and generally more expensive) media (e.g., RAID) and older, less frequently used data</w:t>
      </w:r>
      <w:r>
        <w:t xml:space="preserve"> is stored on slower (less expensive) m</w:t>
      </w:r>
      <w:r>
        <w:t>e</w:t>
      </w:r>
      <w:r>
        <w:t>dia (e.g., tape).</w:t>
      </w:r>
    </w:p>
    <w:p w:rsidR="00000000" w:rsidRDefault="00F86738">
      <w:proofErr w:type="gramStart"/>
      <w:r>
        <w:rPr>
          <w:b/>
        </w:rPr>
        <w:t>Hub -</w:t>
      </w:r>
      <w:r>
        <w:t xml:space="preserve"> A device that splits one network cable into a set of separate cables, each connec</w:t>
      </w:r>
      <w:r>
        <w:t>t</w:t>
      </w:r>
      <w:r>
        <w:t>ing to a different computer; used in a local area network to create a small-scale network by connecting severa</w:t>
      </w:r>
      <w:r>
        <w:t>l computers together.</w:t>
      </w:r>
      <w:proofErr w:type="gramEnd"/>
    </w:p>
    <w:p w:rsidR="00000000" w:rsidRDefault="00F86738">
      <w:r>
        <w:rPr>
          <w:rStyle w:val="Strong"/>
        </w:rPr>
        <w:t>Human Threats -</w:t>
      </w:r>
      <w:r>
        <w:t xml:space="preserve"> Possible disruptions in operations resulting from human actions (i.e., disgruntled employee, terrorism, etc.).</w:t>
      </w:r>
    </w:p>
    <w:p w:rsidR="00000000" w:rsidRDefault="00F86738">
      <w:proofErr w:type="gramStart"/>
      <w:r>
        <w:rPr>
          <w:b/>
        </w:rPr>
        <w:t>Heat, Ventilation, and Air Conditioning (HVAC) –</w:t>
      </w:r>
      <w:r>
        <w:t xml:space="preserve"> The system that provides and maintains a controlled enviro</w:t>
      </w:r>
      <w:r>
        <w:t>nment with conditions conducive to continuous and uninte</w:t>
      </w:r>
      <w:r>
        <w:t>r</w:t>
      </w:r>
      <w:r>
        <w:t>rupted computer operations.</w:t>
      </w:r>
      <w:proofErr w:type="gramEnd"/>
      <w:r>
        <w:t xml:space="preserve">  </w:t>
      </w:r>
    </w:p>
    <w:p w:rsidR="00000000" w:rsidRDefault="00F86738">
      <w:proofErr w:type="gramStart"/>
      <w:r>
        <w:rPr>
          <w:b/>
        </w:rPr>
        <w:t>Identification</w:t>
      </w:r>
      <w:r>
        <w:t xml:space="preserve"> - The process that enables, generally by the use of unique machine-readable names, recognition of users or resources, as indistinguishable, to those previ</w:t>
      </w:r>
      <w:r>
        <w:t>ou</w:t>
      </w:r>
      <w:r>
        <w:t>s</w:t>
      </w:r>
      <w:r>
        <w:t>ly described to the automated information system.</w:t>
      </w:r>
      <w:proofErr w:type="gramEnd"/>
    </w:p>
    <w:p w:rsidR="00000000" w:rsidRDefault="00F86738">
      <w:r>
        <w:rPr>
          <w:b/>
        </w:rPr>
        <w:t>Institute of Electrical and Electronics Engineers (IEEE) -</w:t>
      </w:r>
      <w:r>
        <w:t xml:space="preserve"> The largest technical soci</w:t>
      </w:r>
      <w:r>
        <w:t>e</w:t>
      </w:r>
      <w:r>
        <w:t>ty in the world, consisting of engineers, scientists, and students; has declared standards for computers and communic</w:t>
      </w:r>
      <w:r>
        <w:t>ations.</w:t>
      </w:r>
    </w:p>
    <w:p w:rsidR="00000000" w:rsidRDefault="00F86738">
      <w:r>
        <w:rPr>
          <w:b/>
        </w:rPr>
        <w:t xml:space="preserve">Initiator- </w:t>
      </w:r>
      <w:r>
        <w:t>A Small Computer System Interface (SCSI) device that requests another SCSI device (a target) to perform an operation; usually a host computer acts as an initiator and a peripheral device acts as a target.</w:t>
      </w:r>
    </w:p>
    <w:p w:rsidR="00000000" w:rsidRDefault="00F86738">
      <w:r>
        <w:rPr>
          <w:b/>
        </w:rPr>
        <w:t>Information system</w:t>
      </w:r>
      <w:r>
        <w:t xml:space="preserve"> - The organiz</w:t>
      </w:r>
      <w:r>
        <w:t>ed collection, processing, transmission, and dissemin</w:t>
      </w:r>
      <w:r>
        <w:t>a</w:t>
      </w:r>
      <w:r>
        <w:t>tion of information in accordance with defined procedures, whether automated or ma</w:t>
      </w:r>
      <w:r>
        <w:t>n</w:t>
      </w:r>
      <w:r>
        <w:t>ual.</w:t>
      </w:r>
    </w:p>
    <w:p w:rsidR="00000000" w:rsidRDefault="00F86738">
      <w:r>
        <w:rPr>
          <w:b/>
        </w:rPr>
        <w:t>Information technology system</w:t>
      </w:r>
      <w:r>
        <w:t xml:space="preserve"> - an information system that is automated or is an a</w:t>
      </w:r>
      <w:r>
        <w:t>s</w:t>
      </w:r>
      <w:r>
        <w:t>sembly of computer hardware and</w:t>
      </w:r>
      <w:r>
        <w:t xml:space="preserve"> software configured for the purpose of classifying, sorting, calculating, computing, summarizing, transmitting and receiving, storing and r</w:t>
      </w:r>
      <w:r>
        <w:t>e</w:t>
      </w:r>
      <w:r>
        <w:t>trieving data with a minimum of human intervention.  The term includes single applic</w:t>
      </w:r>
      <w:r>
        <w:t>a</w:t>
      </w:r>
      <w:r>
        <w:t>tion programs, which operate i</w:t>
      </w:r>
      <w:r>
        <w:t>ndependently of other program applications.  A “sensitive information technology system” means an information technology system that contains sensitive information.</w:t>
      </w:r>
    </w:p>
    <w:p w:rsidR="00000000" w:rsidRDefault="00F86738">
      <w:r>
        <w:rPr>
          <w:b/>
        </w:rPr>
        <w:t>Information technology installation</w:t>
      </w:r>
      <w:r>
        <w:t xml:space="preserve"> - one or more computer or office automation sy</w:t>
      </w:r>
      <w:r>
        <w:t>s</w:t>
      </w:r>
      <w:r>
        <w:t>tems, in</w:t>
      </w:r>
      <w:r>
        <w:t>cluding related telecommunications, peripheral and storage units, central proces</w:t>
      </w:r>
      <w:r>
        <w:t>s</w:t>
      </w:r>
      <w:r>
        <w:t>ing units, and operating and support system software.  Information technology install</w:t>
      </w:r>
      <w:r>
        <w:t>a</w:t>
      </w:r>
      <w:r>
        <w:t>tions may range from information technology installations, such as large centr</w:t>
      </w:r>
      <w:r>
        <w:t>a</w:t>
      </w:r>
      <w:r>
        <w:t>lized comp</w:t>
      </w:r>
      <w:r>
        <w:t>uter centers, to individual stand-alone microprocessors, such as personal co</w:t>
      </w:r>
      <w:r>
        <w:t>m</w:t>
      </w:r>
      <w:r>
        <w:t>puters.  A “sensitive information technology installation” means an information techno</w:t>
      </w:r>
      <w:r>
        <w:t>l</w:t>
      </w:r>
      <w:r>
        <w:t>ogy i</w:t>
      </w:r>
      <w:r>
        <w:t>n</w:t>
      </w:r>
      <w:r>
        <w:t>stallation, which contains or provides processing for a sensitive information tec</w:t>
      </w:r>
      <w:r>
        <w:t>h</w:t>
      </w:r>
      <w:r>
        <w:t>nolo</w:t>
      </w:r>
      <w:r>
        <w:t>gy system.</w:t>
      </w:r>
    </w:p>
    <w:p w:rsidR="00000000" w:rsidRDefault="00F86738">
      <w:r>
        <w:rPr>
          <w:b/>
        </w:rPr>
        <w:t>Infrastructure –</w:t>
      </w:r>
      <w:r>
        <w:t xml:space="preserve">(1) the physical equipment (computers, cases, racks, cabling, etc.) that comprises a computer system; (2) the foundational basis that supports the information management capabilities, including the telecommunications and network </w:t>
      </w:r>
      <w:r>
        <w:t>connectivity.</w:t>
      </w:r>
    </w:p>
    <w:p w:rsidR="00000000" w:rsidRDefault="00F86738">
      <w:r>
        <w:rPr>
          <w:b/>
        </w:rPr>
        <w:t>Integrity, data</w:t>
      </w:r>
      <w:r>
        <w:t xml:space="preserve"> - That attribute of data relating to the preservation </w:t>
      </w:r>
      <w:proofErr w:type="gramStart"/>
      <w:r>
        <w:t>of  (</w:t>
      </w:r>
      <w:proofErr w:type="gramEnd"/>
      <w:r>
        <w:t xml:space="preserve">1) its meaning and completeness, (2) the consistency of its representation(s), and (3) its correspondence to what it represents.  The information technology system or </w:t>
      </w:r>
      <w:r>
        <w:t>installation contains inform</w:t>
      </w:r>
      <w:r>
        <w:t>a</w:t>
      </w:r>
      <w:r>
        <w:t>tion that must be protected from unauthorized, unanticipated, or unintentional modific</w:t>
      </w:r>
      <w:r>
        <w:t>a</w:t>
      </w:r>
      <w:r>
        <w:t>tion or destruction, including detection of such activities.  Integrity is important to all i</w:t>
      </w:r>
      <w:r>
        <w:t>n</w:t>
      </w:r>
      <w:r>
        <w:t>formation because inaccuracy compromises the v</w:t>
      </w:r>
      <w:r>
        <w:t>alue of the information system.  Law enforcement, mission and life critical, and financial information are examples of inform</w:t>
      </w:r>
      <w:r>
        <w:t>a</w:t>
      </w:r>
      <w:r>
        <w:t xml:space="preserve">tion requiring protection to preserve integrity.  </w:t>
      </w:r>
    </w:p>
    <w:p w:rsidR="00000000" w:rsidRDefault="00F86738">
      <w:pPr>
        <w:rPr>
          <w:rStyle w:val="Strong"/>
        </w:rPr>
      </w:pPr>
      <w:r>
        <w:rPr>
          <w:b/>
        </w:rPr>
        <w:t>Integrity, system</w:t>
      </w:r>
      <w:r>
        <w:t xml:space="preserve"> - That attribute of a system when it performs its intended fu</w:t>
      </w:r>
      <w:r>
        <w:t>nction in an unimpaired manner, free from deliberate or inadvertent unauthorized manipulation of the system.</w:t>
      </w:r>
      <w:r>
        <w:rPr>
          <w:rStyle w:val="Strong"/>
        </w:rPr>
        <w:t xml:space="preserve"> </w:t>
      </w:r>
    </w:p>
    <w:p w:rsidR="00000000" w:rsidRDefault="00F86738">
      <w:proofErr w:type="gramStart"/>
      <w:r>
        <w:rPr>
          <w:rStyle w:val="Strong"/>
        </w:rPr>
        <w:t>InterFacility Contingency Planning Regulation</w:t>
      </w:r>
      <w:r>
        <w:t xml:space="preserve"> A regulation written and imposed by the Federal Financial Institutions Examination Council concernin</w:t>
      </w:r>
      <w:r>
        <w:t>g the need for financial institutions to maintain a working disaster recovery plan.</w:t>
      </w:r>
      <w:proofErr w:type="gramEnd"/>
    </w:p>
    <w:p w:rsidR="00000000" w:rsidRDefault="00F86738">
      <w:pPr>
        <w:rPr>
          <w:rStyle w:val="Strong"/>
        </w:rPr>
      </w:pPr>
      <w:proofErr w:type="gramStart"/>
      <w:r>
        <w:rPr>
          <w:b/>
        </w:rPr>
        <w:t>Interface -</w:t>
      </w:r>
      <w:r>
        <w:t xml:space="preserve"> A connection between hardware devices, applications, or different sections of a computer network.</w:t>
      </w:r>
      <w:proofErr w:type="gramEnd"/>
      <w:r>
        <w:rPr>
          <w:rStyle w:val="Strong"/>
        </w:rPr>
        <w:t xml:space="preserve"> </w:t>
      </w:r>
    </w:p>
    <w:p w:rsidR="00000000" w:rsidRDefault="00F86738">
      <w:r>
        <w:rPr>
          <w:rStyle w:val="Strong"/>
        </w:rPr>
        <w:t xml:space="preserve">Interim Organizational Structure - </w:t>
      </w:r>
      <w:r>
        <w:t xml:space="preserve">An alternate organization </w:t>
      </w:r>
      <w:r>
        <w:t>structure that will be used during recovery from a disaster.  This temporary structure will typically streamline chains of command and increase decision-making autonomy.</w:t>
      </w:r>
    </w:p>
    <w:p w:rsidR="00000000" w:rsidRDefault="00F86738">
      <w:r>
        <w:rPr>
          <w:rStyle w:val="Strong"/>
        </w:rPr>
        <w:t xml:space="preserve">Internal Hot sites - </w:t>
      </w:r>
      <w:r>
        <w:t xml:space="preserve">A fully equipped alternate processing site owned and operated by </w:t>
      </w:r>
      <w:r>
        <w:t>the organization.</w:t>
      </w:r>
    </w:p>
    <w:p w:rsidR="00000000" w:rsidRDefault="00F86738">
      <w:proofErr w:type="gramStart"/>
      <w:r>
        <w:rPr>
          <w:b/>
        </w:rPr>
        <w:t>Internet -</w:t>
      </w:r>
      <w:r>
        <w:t xml:space="preserve"> A worldwide system of linked computer networks.</w:t>
      </w:r>
      <w:proofErr w:type="gramEnd"/>
    </w:p>
    <w:p w:rsidR="00000000" w:rsidRDefault="00F86738">
      <w:r>
        <w:rPr>
          <w:b/>
        </w:rPr>
        <w:t>Internet Service Provider (ISP) -</w:t>
      </w:r>
      <w:r>
        <w:t xml:space="preserve"> A company that provides Internet access services to consumers and businesses; ISPs lease connections from Internet backbone providers; while most</w:t>
      </w:r>
      <w:r>
        <w:t xml:space="preserve"> ISPs are small companies that service a local area, there are also regional and national ISPs (such as America Online).</w:t>
      </w:r>
    </w:p>
    <w:p w:rsidR="00000000" w:rsidRDefault="00F86738">
      <w:proofErr w:type="gramStart"/>
      <w:r>
        <w:rPr>
          <w:b/>
        </w:rPr>
        <w:t>Interoperability -</w:t>
      </w:r>
      <w:r>
        <w:t xml:space="preserve"> The ability of one computer system to control another, even though the two systems are made by different manufacture</w:t>
      </w:r>
      <w:r>
        <w:t>rs.</w:t>
      </w:r>
      <w:proofErr w:type="gramEnd"/>
    </w:p>
    <w:p w:rsidR="00000000" w:rsidRDefault="00F86738">
      <w:r>
        <w:rPr>
          <w:rStyle w:val="Strong"/>
        </w:rPr>
        <w:t xml:space="preserve">Interruption - </w:t>
      </w:r>
      <w:r>
        <w:t>An outage caused by the failure of one or more communications links with entities outside of the local facility.</w:t>
      </w:r>
    </w:p>
    <w:p w:rsidR="00000000" w:rsidRDefault="00F86738">
      <w:r>
        <w:rPr>
          <w:b/>
        </w:rPr>
        <w:t>Intranet -</w:t>
      </w:r>
      <w:r>
        <w:t xml:space="preserve"> a computer network, based on Internet technology, which is designed to meet the internal needs for sharing inform</w:t>
      </w:r>
      <w:r>
        <w:t>ation within a single organization or company.</w:t>
      </w:r>
    </w:p>
    <w:p w:rsidR="00000000" w:rsidRDefault="00F86738">
      <w:r>
        <w:rPr>
          <w:b/>
        </w:rPr>
        <w:t>Input/Output (I/O) -</w:t>
      </w:r>
      <w:r>
        <w:t>; Reception (read) or transmission (write) of computer signals; the entire connection path between the CPU bus and the disk drives.</w:t>
      </w:r>
    </w:p>
    <w:p w:rsidR="00000000" w:rsidRDefault="00F86738">
      <w:r>
        <w:rPr>
          <w:b/>
        </w:rPr>
        <w:t xml:space="preserve">I/Os </w:t>
      </w:r>
      <w:proofErr w:type="gramStart"/>
      <w:r>
        <w:rPr>
          <w:b/>
        </w:rPr>
        <w:t>Per</w:t>
      </w:r>
      <w:proofErr w:type="gramEnd"/>
      <w:r>
        <w:rPr>
          <w:b/>
        </w:rPr>
        <w:t xml:space="preserve"> Second (IOPS) -</w:t>
      </w:r>
      <w:r>
        <w:t xml:space="preserve"> A measure of performance for a h</w:t>
      </w:r>
      <w:r>
        <w:t>ost-attached storage device or RAID controller.</w:t>
      </w:r>
    </w:p>
    <w:p w:rsidR="00000000" w:rsidRDefault="00F86738">
      <w:proofErr w:type="gramStart"/>
      <w:r>
        <w:rPr>
          <w:b/>
        </w:rPr>
        <w:t>Just A Bunch Of Disks (JBOD) -</w:t>
      </w:r>
      <w:r>
        <w:t xml:space="preserve"> A disk array without a controller.</w:t>
      </w:r>
      <w:proofErr w:type="gramEnd"/>
    </w:p>
    <w:p w:rsidR="00000000" w:rsidRDefault="00F86738">
      <w:r>
        <w:rPr>
          <w:b/>
        </w:rPr>
        <w:t xml:space="preserve">Kernel - </w:t>
      </w:r>
      <w:r>
        <w:t>The core of an operating system such as Windows 98, Windows NT, Mac OS or Unix; provides basic services for the other parts of the op</w:t>
      </w:r>
      <w:r>
        <w:t>erating system, making it poss</w:t>
      </w:r>
      <w:r>
        <w:t>i</w:t>
      </w:r>
      <w:r>
        <w:t>ble for it to run several programs at once (multitasking), read and write files and connect to networks and peripherals.</w:t>
      </w:r>
    </w:p>
    <w:p w:rsidR="00000000" w:rsidRDefault="00F86738">
      <w:pPr>
        <w:rPr>
          <w:rStyle w:val="Emphasis"/>
        </w:rPr>
      </w:pPr>
      <w:r>
        <w:rPr>
          <w:b/>
        </w:rPr>
        <w:t xml:space="preserve">Local Area Network (LAN) - </w:t>
      </w:r>
      <w:r>
        <w:t>A LAN consists of personal computers that are connected together through vari</w:t>
      </w:r>
      <w:r>
        <w:t>ous means, so that they can communicate with each other.  A ne</w:t>
      </w:r>
      <w:r>
        <w:t>t</w:t>
      </w:r>
      <w:r>
        <w:t>work of computers, within a limited area (e.g., a company or organization); Computing equipment, in close proximity to each other, connected to a server which houses software that can be access</w:t>
      </w:r>
      <w:r>
        <w:t xml:space="preserve"> by the users.  This method does not utilize a public carrier.  </w:t>
      </w:r>
      <w:r>
        <w:rPr>
          <w:rStyle w:val="Emphasis"/>
        </w:rPr>
        <w:t>See Also WAN.</w:t>
      </w:r>
    </w:p>
    <w:p w:rsidR="00000000" w:rsidRDefault="00F86738">
      <w:pPr>
        <w:rPr>
          <w:rStyle w:val="Emphasis"/>
        </w:rPr>
      </w:pPr>
      <w:r>
        <w:rPr>
          <w:rStyle w:val="Strong"/>
        </w:rPr>
        <w:t xml:space="preserve">LAN Recovery - </w:t>
      </w:r>
      <w:r>
        <w:t>The component of Disaster Recovery which deals specifically with the replacement of LAN equipment in the event of a disaster, and the restoration of essential data</w:t>
      </w:r>
      <w:r>
        <w:t xml:space="preserve"> and software </w:t>
      </w:r>
      <w:r>
        <w:rPr>
          <w:rStyle w:val="Emphasis"/>
        </w:rPr>
        <w:t xml:space="preserve">Similar Terms: Client/Server Recovery </w:t>
      </w:r>
    </w:p>
    <w:p w:rsidR="00000000" w:rsidRDefault="00F86738">
      <w:r>
        <w:rPr>
          <w:rStyle w:val="Strong"/>
        </w:rPr>
        <w:t>Leased Line -</w:t>
      </w:r>
      <w:r>
        <w:t xml:space="preserve"> Usually synonymous with dedicated line.</w:t>
      </w:r>
    </w:p>
    <w:p w:rsidR="00000000" w:rsidRDefault="00F86738">
      <w:r>
        <w:rPr>
          <w:b/>
        </w:rPr>
        <w:t>Legacy -</w:t>
      </w:r>
      <w:r>
        <w:t xml:space="preserve"> A computer, system, or software that was created for a specific purpose but is now outdated; anything left over from a previous version of t</w:t>
      </w:r>
      <w:r>
        <w:t>he hardware or software.</w:t>
      </w:r>
    </w:p>
    <w:p w:rsidR="00000000" w:rsidRDefault="00F86738">
      <w:r>
        <w:rPr>
          <w:rStyle w:val="Strong"/>
        </w:rPr>
        <w:t>Line Rerouting -</w:t>
      </w:r>
      <w:r>
        <w:t xml:space="preserve"> A service offered by many regional telephone companies allowing the computer center to quickly reroute the network of dedicated lines to a backup site.</w:t>
      </w:r>
    </w:p>
    <w:p w:rsidR="00000000" w:rsidRDefault="00F86738">
      <w:r>
        <w:rPr>
          <w:rStyle w:val="Strong"/>
        </w:rPr>
        <w:t>Line Voltage Regulators -</w:t>
      </w:r>
      <w:r>
        <w:t xml:space="preserve"> Also known as surge protectors.  The</w:t>
      </w:r>
      <w:r>
        <w:t>se protectors/regulators distribute electricity evenly.</w:t>
      </w:r>
    </w:p>
    <w:p w:rsidR="00000000" w:rsidRDefault="00F86738">
      <w:pPr>
        <w:rPr>
          <w:rStyle w:val="Strong"/>
        </w:rPr>
      </w:pPr>
      <w:r>
        <w:rPr>
          <w:b/>
        </w:rPr>
        <w:t>Logic Bomb</w:t>
      </w:r>
      <w:r>
        <w:t xml:space="preserve"> - A computer code that is preset to cause a malfunction, at a later time, when a specified set of logical conditions occurs.  For example, a specific social security number in a payroll sys</w:t>
      </w:r>
      <w:r>
        <w:t>tem is processed and the logic bomb is activated, causing an i</w:t>
      </w:r>
      <w:r>
        <w:t>m</w:t>
      </w:r>
      <w:r>
        <w:t>proper amount of money to be printed on the check.</w:t>
      </w:r>
    </w:p>
    <w:p w:rsidR="00000000" w:rsidRDefault="00F86738">
      <w:proofErr w:type="gramStart"/>
      <w:r>
        <w:rPr>
          <w:rStyle w:val="Strong"/>
        </w:rPr>
        <w:t xml:space="preserve">Loss - </w:t>
      </w:r>
      <w:r>
        <w:t>The unrecoverable business resources that are redirected or removed as a result of a disaster.</w:t>
      </w:r>
      <w:proofErr w:type="gramEnd"/>
      <w:r>
        <w:t xml:space="preserve">  Such losses may be loss of life, revenu</w:t>
      </w:r>
      <w:r>
        <w:t>e, market share, competitive stature, public image, facilities, or operational capability.</w:t>
      </w:r>
    </w:p>
    <w:p w:rsidR="00000000" w:rsidRDefault="00F86738">
      <w:r>
        <w:rPr>
          <w:rStyle w:val="Strong"/>
        </w:rPr>
        <w:t>Loss Reduction -</w:t>
      </w:r>
      <w:r>
        <w:t xml:space="preserve"> The technique of instituting mechanisms to lessen the exposure to a particular risk.  Loss reduction is intended to react to an event and limit its </w:t>
      </w:r>
      <w:r>
        <w:t>effect.  Exa</w:t>
      </w:r>
      <w:r>
        <w:t>m</w:t>
      </w:r>
      <w:r>
        <w:t>ples of Loss Reduction include sprinkler systems.</w:t>
      </w:r>
    </w:p>
    <w:p w:rsidR="00000000" w:rsidRDefault="00F86738">
      <w:r>
        <w:rPr>
          <w:b/>
        </w:rPr>
        <w:t>Linear Tape Open (LTO) -</w:t>
      </w:r>
      <w:r>
        <w:t>; A new standard tape format developed by HP, IBM, and Seagate; expected availability in 2000.</w:t>
      </w:r>
    </w:p>
    <w:p w:rsidR="00000000" w:rsidRDefault="00F86738">
      <w:r>
        <w:rPr>
          <w:b/>
        </w:rPr>
        <w:t>Logical Unit Number (LUN) -</w:t>
      </w:r>
      <w:r>
        <w:t xml:space="preserve"> An addressing scheme used to define SCSI devic</w:t>
      </w:r>
      <w:r>
        <w:t>es on a single SCSI bus.</w:t>
      </w:r>
    </w:p>
    <w:p w:rsidR="00000000" w:rsidRDefault="00F86738">
      <w:proofErr w:type="gramStart"/>
      <w:r>
        <w:rPr>
          <w:b/>
        </w:rPr>
        <w:t>Machine-readable Media</w:t>
      </w:r>
      <w:r>
        <w:t xml:space="preserve"> - Media that can convey data to a given sensing device, e.g., diskettes, disks, tapes, computer memory.</w:t>
      </w:r>
      <w:proofErr w:type="gramEnd"/>
    </w:p>
    <w:p w:rsidR="00000000" w:rsidRDefault="00F86738">
      <w:pPr>
        <w:rPr>
          <w:rStyle w:val="Emphasis"/>
        </w:rPr>
      </w:pPr>
      <w:r>
        <w:rPr>
          <w:rStyle w:val="Strong"/>
        </w:rPr>
        <w:t>Mainframe Computer -</w:t>
      </w:r>
      <w:r>
        <w:t xml:space="preserve"> A high-end computer processor, with related peripheral devices, capable of supporti</w:t>
      </w:r>
      <w:r>
        <w:t>ng large volumes of batch processing, high performance on-line tran</w:t>
      </w:r>
      <w:r>
        <w:t>s</w:t>
      </w:r>
      <w:r>
        <w:t xml:space="preserve">action processing systems, and extensive data storage and retrieval.  </w:t>
      </w:r>
      <w:proofErr w:type="gramStart"/>
      <w:r>
        <w:rPr>
          <w:rStyle w:val="Emphasis"/>
        </w:rPr>
        <w:t>Similar Terms: Host Computer.</w:t>
      </w:r>
      <w:proofErr w:type="gramEnd"/>
    </w:p>
    <w:p w:rsidR="00000000" w:rsidRDefault="00F86738">
      <w:pPr>
        <w:rPr>
          <w:rStyle w:val="Strong"/>
          <w:b w:val="0"/>
        </w:rPr>
      </w:pPr>
      <w:r>
        <w:rPr>
          <w:b/>
        </w:rPr>
        <w:t>Malicious Software</w:t>
      </w:r>
      <w:r>
        <w:t xml:space="preserve"> - Any of a family of computer programs developed with the sole purpos</w:t>
      </w:r>
      <w:r>
        <w:t>e of doing harm.  Malicious code is usually embedded in software programs that appear to provide useful functions but, when activated by a user, cause undesirable r</w:t>
      </w:r>
      <w:r>
        <w:t>e</w:t>
      </w:r>
      <w:r>
        <w:t>sults.</w:t>
      </w:r>
      <w:r>
        <w:rPr>
          <w:rStyle w:val="Strong"/>
        </w:rPr>
        <w:t xml:space="preserve"> </w:t>
      </w:r>
    </w:p>
    <w:p w:rsidR="00000000" w:rsidRDefault="00F86738">
      <w:r>
        <w:rPr>
          <w:rStyle w:val="Strong"/>
        </w:rPr>
        <w:t>Media Transportation Coverage -</w:t>
      </w:r>
      <w:r>
        <w:t xml:space="preserve"> An insurance policy designed to cover transportatio</w:t>
      </w:r>
      <w:r>
        <w:t>n of items to and from an EDP center, the cost of reconstruction and the tracing of lost items.  Coverage is usually extended to transportation and dishonesty or collusion by d</w:t>
      </w:r>
      <w:r>
        <w:t>e</w:t>
      </w:r>
      <w:r>
        <w:t>livery employees.</w:t>
      </w:r>
    </w:p>
    <w:p w:rsidR="00000000" w:rsidRDefault="00F86738">
      <w:r>
        <w:rPr>
          <w:b/>
        </w:rPr>
        <w:t xml:space="preserve">Megabyte - </w:t>
      </w:r>
      <w:r>
        <w:t>Approximately one million bytes, 1,024 kilobytes</w:t>
      </w:r>
    </w:p>
    <w:p w:rsidR="00000000" w:rsidRDefault="00F86738">
      <w:r>
        <w:rPr>
          <w:rStyle w:val="Strong"/>
        </w:rPr>
        <w:t>M</w:t>
      </w:r>
      <w:r>
        <w:rPr>
          <w:rStyle w:val="Strong"/>
        </w:rPr>
        <w:t xml:space="preserve">agnetic Ink Character Reader (MICR) Equipment - </w:t>
      </w:r>
      <w:r>
        <w:t>Equipment used to imprint m</w:t>
      </w:r>
      <w:r>
        <w:t>a</w:t>
      </w:r>
      <w:r>
        <w:t>chine-readable code.  Generally, financial institutions use this equipment to prepare paper data for processing, encoding (imprinting) items such as routing and transit numbers, a</w:t>
      </w:r>
      <w:r>
        <w:t>c</w:t>
      </w:r>
      <w:r>
        <w:t>count numbers, and dollar amounts.</w:t>
      </w:r>
    </w:p>
    <w:p w:rsidR="00000000" w:rsidRDefault="00F86738">
      <w:proofErr w:type="gramStart"/>
      <w:r>
        <w:rPr>
          <w:b/>
        </w:rPr>
        <w:t>Mirroring -</w:t>
      </w:r>
      <w:r>
        <w:t xml:space="preserve"> A method of storage in which data from one disk is duplicated on another disk so that both drives contain the same information, thus providing data redundancy.</w:t>
      </w:r>
      <w:proofErr w:type="gramEnd"/>
    </w:p>
    <w:p w:rsidR="00000000" w:rsidRDefault="00F86738">
      <w:pPr>
        <w:rPr>
          <w:rStyle w:val="Strong"/>
        </w:rPr>
      </w:pPr>
      <w:r>
        <w:rPr>
          <w:b/>
        </w:rPr>
        <w:t>Mission critical -</w:t>
      </w:r>
      <w:r>
        <w:t xml:space="preserve"> Any computer process that cann</w:t>
      </w:r>
      <w:r>
        <w:t>ot fail during normal business hours; some computer processes (e.g., telephone systems) must run all day long and require 100 percent uptime.</w:t>
      </w:r>
      <w:r>
        <w:rPr>
          <w:rStyle w:val="Strong"/>
        </w:rPr>
        <w:t xml:space="preserve"> </w:t>
      </w:r>
    </w:p>
    <w:p w:rsidR="00000000" w:rsidRDefault="00F86738">
      <w:r>
        <w:rPr>
          <w:rStyle w:val="Strong"/>
        </w:rPr>
        <w:t xml:space="preserve">Mobile Hot Site - </w:t>
      </w:r>
      <w:r>
        <w:t>A large trailer containing backup equipment and peripheral devices delivered to the scene of th</w:t>
      </w:r>
      <w:r>
        <w:t>e disaster.  It is then hooked up to existing communication lines.</w:t>
      </w:r>
    </w:p>
    <w:p w:rsidR="00000000" w:rsidRDefault="00F86738">
      <w:proofErr w:type="gramStart"/>
      <w:r>
        <w:rPr>
          <w:rStyle w:val="Strong"/>
        </w:rPr>
        <w:t xml:space="preserve">Modulator Demodulator Unit (MODEM) - </w:t>
      </w:r>
      <w:r>
        <w:t>Device that converts data from analog to digital and back again.</w:t>
      </w:r>
      <w:proofErr w:type="gramEnd"/>
    </w:p>
    <w:p w:rsidR="00000000" w:rsidRDefault="00F86738">
      <w:proofErr w:type="gramStart"/>
      <w:r>
        <w:rPr>
          <w:b/>
        </w:rPr>
        <w:t>Monitoring</w:t>
      </w:r>
      <w:r>
        <w:t xml:space="preserve"> - An ongoing activity that checks on the system, its users, or the enviro</w:t>
      </w:r>
      <w:r>
        <w:t>n</w:t>
      </w:r>
      <w:r>
        <w:t>me</w:t>
      </w:r>
      <w:r>
        <w:t>nt.</w:t>
      </w:r>
      <w:proofErr w:type="gramEnd"/>
    </w:p>
    <w:p w:rsidR="00000000" w:rsidRDefault="00F86738">
      <w:r>
        <w:rPr>
          <w:b/>
        </w:rPr>
        <w:t xml:space="preserve">Mean Swaps </w:t>
      </w:r>
      <w:proofErr w:type="gramStart"/>
      <w:r>
        <w:rPr>
          <w:b/>
        </w:rPr>
        <w:t>Between</w:t>
      </w:r>
      <w:proofErr w:type="gramEnd"/>
      <w:r>
        <w:rPr>
          <w:b/>
        </w:rPr>
        <w:t xml:space="preserve"> Failure (MSBF) -</w:t>
      </w:r>
      <w:r>
        <w:t>A statistical calculation used to predict the a</w:t>
      </w:r>
      <w:r>
        <w:t>v</w:t>
      </w:r>
      <w:r>
        <w:t>erage usefulness of a robotic device (e.g., a tape library) with any interruption of service.</w:t>
      </w:r>
    </w:p>
    <w:p w:rsidR="00000000" w:rsidRDefault="00F86738">
      <w:r>
        <w:rPr>
          <w:b/>
        </w:rPr>
        <w:t xml:space="preserve">Mean Time Between </w:t>
      </w:r>
      <w:proofErr w:type="gramStart"/>
      <w:r>
        <w:rPr>
          <w:b/>
        </w:rPr>
        <w:t>Failure</w:t>
      </w:r>
      <w:proofErr w:type="gramEnd"/>
      <w:r>
        <w:rPr>
          <w:b/>
        </w:rPr>
        <w:t xml:space="preserve"> (MTBF) -</w:t>
      </w:r>
      <w:r>
        <w:t xml:space="preserve"> A statistical calculation used to predic</w:t>
      </w:r>
      <w:r>
        <w:t>t the a</w:t>
      </w:r>
      <w:r>
        <w:t>v</w:t>
      </w:r>
      <w:r>
        <w:t>erage usefulness of a device without any interruption of service.</w:t>
      </w:r>
    </w:p>
    <w:p w:rsidR="00000000" w:rsidRDefault="00F86738">
      <w:r>
        <w:rPr>
          <w:b/>
        </w:rPr>
        <w:t>Mean Time To Repair (MTTR) -</w:t>
      </w:r>
      <w:r>
        <w:t xml:space="preserve"> The average amount of time required to resolve most hardware or software problems with a given device.</w:t>
      </w:r>
    </w:p>
    <w:p w:rsidR="00000000" w:rsidRDefault="00F86738">
      <w:r>
        <w:rPr>
          <w:b/>
        </w:rPr>
        <w:t>Multi-platform -</w:t>
      </w:r>
      <w:r>
        <w:t xml:space="preserve"> .The ability of a product or netw</w:t>
      </w:r>
      <w:r>
        <w:t>ork to support a variety of computer platforms (e.g. IBM, Sun, Macintosh); also referred to as cross-platform.</w:t>
      </w:r>
    </w:p>
    <w:p w:rsidR="00000000" w:rsidRDefault="00F86738">
      <w:r>
        <w:rPr>
          <w:rStyle w:val="Strong"/>
        </w:rPr>
        <w:t>Natural Threats -</w:t>
      </w:r>
      <w:r>
        <w:t xml:space="preserve"> Events caused by nature causing disruptions to an organization.</w:t>
      </w:r>
    </w:p>
    <w:p w:rsidR="00000000" w:rsidRDefault="00F86738">
      <w:r>
        <w:rPr>
          <w:b/>
        </w:rPr>
        <w:t>Network</w:t>
      </w:r>
      <w:r>
        <w:t xml:space="preserve"> - The Open Systems Interconnect (OSI) seven-layer model</w:t>
      </w:r>
      <w:r>
        <w:t xml:space="preserve"> attempts to provide a way of partitioning any computer network into independent modules from the lowest (physical) layer to the highest (application) layer.  Many different specifications exist at each of these layers.  The network is composed of a commun</w:t>
      </w:r>
      <w:r>
        <w:t>ications medium and all components attached to that medium whose responsibility is the transference of inform</w:t>
      </w:r>
      <w:r>
        <w:t>a</w:t>
      </w:r>
      <w:r>
        <w:t>tion.</w:t>
      </w:r>
    </w:p>
    <w:p w:rsidR="00000000" w:rsidRDefault="00F86738">
      <w:r>
        <w:rPr>
          <w:rStyle w:val="Strong"/>
        </w:rPr>
        <w:t>Network Architecture -</w:t>
      </w:r>
      <w:r>
        <w:t xml:space="preserve"> The basic layout of a computer and its attached systems, such as terminals and the paths between them.</w:t>
      </w:r>
    </w:p>
    <w:p w:rsidR="00000000" w:rsidRDefault="00F86738">
      <w:r>
        <w:rPr>
          <w:b/>
        </w:rPr>
        <w:t>Network-Attach</w:t>
      </w:r>
      <w:r>
        <w:rPr>
          <w:b/>
        </w:rPr>
        <w:t>ed Storage (NAS) -</w:t>
      </w:r>
      <w:r>
        <w:t xml:space="preserve"> A disk array storage system that is attached directly to a network rather than to the network server (i.e., host attached); functions as a server in a client/server relationship, has a processor, an operating system or micro-kernel, and </w:t>
      </w:r>
      <w:r>
        <w:t>processes file I/O protocols such as SMB and NFS.</w:t>
      </w:r>
    </w:p>
    <w:p w:rsidR="00000000" w:rsidRDefault="00F86738">
      <w:r>
        <w:rPr>
          <w:b/>
        </w:rPr>
        <w:t>Network Service Provider (NSP) -</w:t>
      </w:r>
      <w:r>
        <w:t xml:space="preserve"> a company that provides the national or international packet-switching networks that carry Internet traffic; also called a backbone operator.</w:t>
      </w:r>
    </w:p>
    <w:p w:rsidR="00000000" w:rsidRDefault="00F86738">
      <w:r>
        <w:rPr>
          <w:rStyle w:val="Strong"/>
        </w:rPr>
        <w:t xml:space="preserve">Network Outage - </w:t>
      </w:r>
      <w:r>
        <w:t>An interruptio</w:t>
      </w:r>
      <w:r>
        <w:t>n in system availability as a result of a communication failure affecting a network of computer terminals, processors, or workstations.</w:t>
      </w:r>
    </w:p>
    <w:p w:rsidR="00000000" w:rsidRDefault="00F86738">
      <w:r>
        <w:rPr>
          <w:b/>
        </w:rPr>
        <w:t>Node (or network node) -</w:t>
      </w:r>
      <w:r>
        <w:t xml:space="preserve"> Any device that is directly connected to the network, usually through Ethernet cable; nodes inc</w:t>
      </w:r>
      <w:r>
        <w:t>lude file servers and shared peripherals; the name used to designate a part of a network.  This may be used to describe one of the links in the network, or a type of link in the network (for example, Host Node or Intercept Node).</w:t>
      </w:r>
    </w:p>
    <w:p w:rsidR="00000000" w:rsidRDefault="00F86738">
      <w:proofErr w:type="gramStart"/>
      <w:r>
        <w:rPr>
          <w:rStyle w:val="Strong"/>
        </w:rPr>
        <w:t>Nonessential Function/Data</w:t>
      </w:r>
      <w:r>
        <w:rPr>
          <w:rStyle w:val="Strong"/>
        </w:rPr>
        <w:t xml:space="preserve"> -</w:t>
      </w:r>
      <w:r>
        <w:t xml:space="preserve"> Business activities or information that could be inte</w:t>
      </w:r>
      <w:r>
        <w:t>r</w:t>
      </w:r>
      <w:r>
        <w:t>rupted or unavailable indefinitely without significantly jeopardizing critical functions of an organization.</w:t>
      </w:r>
      <w:proofErr w:type="gramEnd"/>
    </w:p>
    <w:p w:rsidR="00000000" w:rsidRDefault="00F86738">
      <w:r>
        <w:rPr>
          <w:rStyle w:val="Strong"/>
        </w:rPr>
        <w:t>Nonessential Records -</w:t>
      </w:r>
      <w:r>
        <w:t xml:space="preserve"> Records or documents, which, if irretrievably lost or damaged, will</w:t>
      </w:r>
      <w:r>
        <w:t xml:space="preserve"> not </w:t>
      </w:r>
      <w:proofErr w:type="gramStart"/>
      <w:r>
        <w:t>materially</w:t>
      </w:r>
      <w:proofErr w:type="gramEnd"/>
      <w:r>
        <w:t xml:space="preserve"> impair the organization's ability to conduct business.</w:t>
      </w:r>
    </w:p>
    <w:p w:rsidR="00000000" w:rsidRDefault="00F86738">
      <w:r>
        <w:rPr>
          <w:b/>
        </w:rPr>
        <w:t>NT (Microsoft Windows NT) -</w:t>
      </w:r>
      <w:r>
        <w:t xml:space="preserve"> An operating system developed by Microsoft for high-performance processors and networked systems.</w:t>
      </w:r>
    </w:p>
    <w:p w:rsidR="00000000" w:rsidRDefault="00F86738">
      <w:r>
        <w:rPr>
          <w:b/>
        </w:rPr>
        <w:t xml:space="preserve">Original Equipment </w:t>
      </w:r>
      <w:proofErr w:type="gramStart"/>
      <w:r>
        <w:rPr>
          <w:b/>
        </w:rPr>
        <w:t>Manufacturer  (</w:t>
      </w:r>
      <w:proofErr w:type="gramEnd"/>
      <w:r>
        <w:rPr>
          <w:b/>
        </w:rPr>
        <w:t>OEM) -</w:t>
      </w:r>
      <w:r>
        <w:t xml:space="preserve"> A company that man</w:t>
      </w:r>
      <w:r>
        <w:t>ufactures a given piece of hardware (unlike a value-added reseller, which changes and repackages the hardware).</w:t>
      </w:r>
    </w:p>
    <w:p w:rsidR="00000000" w:rsidRDefault="00F86738">
      <w:r>
        <w:rPr>
          <w:rStyle w:val="Strong"/>
        </w:rPr>
        <w:t xml:space="preserve">Off-Host Processing - </w:t>
      </w:r>
      <w:r>
        <w:t>A backup mode of operation in which processing can continue throughout a network despite loss of communication with the ma</w:t>
      </w:r>
      <w:r>
        <w:t>inframe computer.</w:t>
      </w:r>
    </w:p>
    <w:p w:rsidR="00000000" w:rsidRDefault="00F86738">
      <w:r>
        <w:rPr>
          <w:rStyle w:val="Strong"/>
        </w:rPr>
        <w:t>Off-Line Processing -</w:t>
      </w:r>
      <w:r>
        <w:t xml:space="preserve"> A backup mode of operation in which processing can continue manually or in batch mode if the on-line systems are unavailable.</w:t>
      </w:r>
    </w:p>
    <w:p w:rsidR="00000000" w:rsidRDefault="00F86738">
      <w:proofErr w:type="gramStart"/>
      <w:r>
        <w:rPr>
          <w:rStyle w:val="Strong"/>
        </w:rPr>
        <w:t>Off-Site Storage Facility -</w:t>
      </w:r>
      <w:r>
        <w:t xml:space="preserve"> A secure location, remote from the primary location, at which </w:t>
      </w:r>
      <w:r>
        <w:t>backup hardware, software, data files, documents, equipment, or supplies are stored.</w:t>
      </w:r>
      <w:proofErr w:type="gramEnd"/>
    </w:p>
    <w:p w:rsidR="00000000" w:rsidRDefault="00F86738">
      <w:proofErr w:type="gramStart"/>
      <w:r>
        <w:rPr>
          <w:rStyle w:val="Strong"/>
        </w:rPr>
        <w:t>On-Line Systems -</w:t>
      </w:r>
      <w:r>
        <w:t xml:space="preserve"> An interactive computer system supporting users over a network of computer terminals.</w:t>
      </w:r>
      <w:proofErr w:type="gramEnd"/>
    </w:p>
    <w:p w:rsidR="00000000" w:rsidRDefault="00F86738">
      <w:pPr>
        <w:rPr>
          <w:rStyle w:val="Strong"/>
          <w:b w:val="0"/>
        </w:rPr>
      </w:pPr>
      <w:r>
        <w:rPr>
          <w:b/>
        </w:rPr>
        <w:t xml:space="preserve">Open systems network - </w:t>
      </w:r>
      <w:r>
        <w:t>A network comprised of equipment that confor</w:t>
      </w:r>
      <w:r>
        <w:t xml:space="preserve">ms to industry standards of interoperability between different operating systems (e.g., </w:t>
      </w:r>
      <w:proofErr w:type="gramStart"/>
      <w:r>
        <w:t>Unix</w:t>
      </w:r>
      <w:proofErr w:type="gramEnd"/>
      <w:r>
        <w:t>, Windows NT).</w:t>
      </w:r>
      <w:r>
        <w:rPr>
          <w:rStyle w:val="Strong"/>
        </w:rPr>
        <w:t xml:space="preserve"> </w:t>
      </w:r>
    </w:p>
    <w:p w:rsidR="00000000" w:rsidRDefault="00F86738">
      <w:r>
        <w:rPr>
          <w:rStyle w:val="Strong"/>
        </w:rPr>
        <w:t xml:space="preserve">Operating Software - </w:t>
      </w:r>
      <w:r>
        <w:rPr>
          <w:rStyle w:val="Strong"/>
          <w:b w:val="0"/>
        </w:rPr>
        <w:t>A</w:t>
      </w:r>
      <w:r>
        <w:t xml:space="preserve"> type of system software supervising and directing all of the ot</w:t>
      </w:r>
      <w:r>
        <w:t>h</w:t>
      </w:r>
      <w:r>
        <w:t>er software components plus the computer hardware.</w:t>
      </w:r>
    </w:p>
    <w:p w:rsidR="00000000" w:rsidRDefault="00F86738">
      <w:pPr>
        <w:rPr>
          <w:rStyle w:val="Strong"/>
        </w:rPr>
      </w:pPr>
      <w:r>
        <w:rPr>
          <w:b/>
        </w:rPr>
        <w:t xml:space="preserve">Operating </w:t>
      </w:r>
      <w:r>
        <w:rPr>
          <w:b/>
        </w:rPr>
        <w:t>System -</w:t>
      </w:r>
      <w:r>
        <w:t xml:space="preserve"> The master control program (e.g., Windows) that manages a co</w:t>
      </w:r>
      <w:r>
        <w:t>m</w:t>
      </w:r>
      <w:r>
        <w:t>puter's internal functions and provides a means of control to the computer's operations and file system.</w:t>
      </w:r>
      <w:r>
        <w:rPr>
          <w:rStyle w:val="Strong"/>
        </w:rPr>
        <w:t xml:space="preserve"> </w:t>
      </w:r>
    </w:p>
    <w:p w:rsidR="00000000" w:rsidRDefault="00F86738">
      <w:r>
        <w:rPr>
          <w:rStyle w:val="Strong"/>
        </w:rPr>
        <w:t>Organization Chart -</w:t>
      </w:r>
      <w:r>
        <w:t xml:space="preserve"> A diagram representative of the hierarchy of an organizatio</w:t>
      </w:r>
      <w:r>
        <w:t>n's personnel.</w:t>
      </w:r>
    </w:p>
    <w:p w:rsidR="00000000" w:rsidRDefault="00F86738">
      <w:proofErr w:type="gramStart"/>
      <w:r>
        <w:rPr>
          <w:rStyle w:val="Strong"/>
        </w:rPr>
        <w:t>Organization-Wide -</w:t>
      </w:r>
      <w:r>
        <w:t xml:space="preserve"> A policy or function applicable to the entire organization.</w:t>
      </w:r>
      <w:proofErr w:type="gramEnd"/>
    </w:p>
    <w:p w:rsidR="00000000" w:rsidRDefault="00F86738">
      <w:pPr>
        <w:rPr>
          <w:rStyle w:val="Emphasis"/>
        </w:rPr>
      </w:pPr>
      <w:r>
        <w:rPr>
          <w:rStyle w:val="Strong"/>
        </w:rPr>
        <w:t>Outage -</w:t>
      </w:r>
      <w:r>
        <w:t xml:space="preserve"> </w:t>
      </w:r>
      <w:r>
        <w:rPr>
          <w:rStyle w:val="Emphasis"/>
        </w:rPr>
        <w:t>See Systems Outage.</w:t>
      </w:r>
    </w:p>
    <w:p w:rsidR="00000000" w:rsidRDefault="00F86738">
      <w:r>
        <w:rPr>
          <w:rStyle w:val="Strong"/>
        </w:rPr>
        <w:t>Outsourcing -</w:t>
      </w:r>
      <w:r>
        <w:t xml:space="preserve"> The transfer of data processing functions to an independent third party.</w:t>
      </w:r>
    </w:p>
    <w:p w:rsidR="00000000" w:rsidRDefault="00F86738">
      <w:r>
        <w:rPr>
          <w:b/>
        </w:rPr>
        <w:t>Owner</w:t>
      </w:r>
      <w:r>
        <w:t xml:space="preserve"> - The individual designated as being re</w:t>
      </w:r>
      <w:r>
        <w:t>sponsible for the protection of IT r</w:t>
      </w:r>
      <w:r>
        <w:t>e</w:t>
      </w:r>
      <w:r>
        <w:t>sources.  The owner generally falls into two broad categories: custodial and owner.  For example, the “owner” of the resources, may be the manager of that facility.  Resources located within user areas may be “owned” by</w:t>
      </w:r>
      <w:r>
        <w:t xml:space="preserve"> the manager of those areas.  To assist with the determination of ownership, individual system boundaries must be established.  A system is identified by logical boundaries being drawn around the various processing, communications, storage, and related res</w:t>
      </w:r>
      <w:r>
        <w:t>ources.  They must be under the same direct management control with essentially the same function, reside in the same environment, and have the same characteristics and security needs.  Ownership of information and/or information processing resources may b</w:t>
      </w:r>
      <w:r>
        <w:t>e assigned to an organization, subordinate fun</w:t>
      </w:r>
      <w:r>
        <w:t>c</w:t>
      </w:r>
      <w:r>
        <w:t>tional element, a position, or a specific individual.  When ownership is assigned to an o</w:t>
      </w:r>
      <w:r>
        <w:t>r</w:t>
      </w:r>
      <w:r>
        <w:t>ganizational or functional element, the head of the unit so designated will be considered the resource owner.  Some, bu</w:t>
      </w:r>
      <w:r>
        <w:t>t not necessarily all factors to be considered in the determ</w:t>
      </w:r>
      <w:r>
        <w:t>i</w:t>
      </w:r>
      <w:r>
        <w:t xml:space="preserve">nation of ownership are: </w:t>
      </w:r>
    </w:p>
    <w:p w:rsidR="00000000" w:rsidRDefault="00F86738">
      <w:pPr>
        <w:ind w:firstLine="720"/>
      </w:pPr>
      <w:proofErr w:type="gramStart"/>
      <w:r>
        <w:rPr>
          <w:b/>
        </w:rPr>
        <w:t>1.</w:t>
      </w:r>
      <w:r>
        <w:t>The</w:t>
      </w:r>
      <w:proofErr w:type="gramEnd"/>
      <w:r>
        <w:t xml:space="preserve"> originator or creator of data.</w:t>
      </w:r>
    </w:p>
    <w:p w:rsidR="00000000" w:rsidRDefault="00F86738">
      <w:pPr>
        <w:ind w:firstLine="720"/>
      </w:pPr>
      <w:proofErr w:type="gramStart"/>
      <w:r>
        <w:rPr>
          <w:b/>
        </w:rPr>
        <w:t>2.</w:t>
      </w:r>
      <w:r>
        <w:t>The</w:t>
      </w:r>
      <w:proofErr w:type="gramEnd"/>
      <w:r>
        <w:t xml:space="preserve"> organization or individual with the greatest functional interest.</w:t>
      </w:r>
    </w:p>
    <w:p w:rsidR="00000000" w:rsidRDefault="00F86738">
      <w:pPr>
        <w:ind w:firstLine="720"/>
      </w:pPr>
      <w:proofErr w:type="gramStart"/>
      <w:r>
        <w:rPr>
          <w:b/>
        </w:rPr>
        <w:t>3.</w:t>
      </w:r>
      <w:r>
        <w:t>Physical</w:t>
      </w:r>
      <w:proofErr w:type="gramEnd"/>
      <w:r>
        <w:t xml:space="preserve"> possession of the resource.</w:t>
      </w:r>
    </w:p>
    <w:p w:rsidR="00000000" w:rsidRDefault="00F86738">
      <w:r>
        <w:rPr>
          <w:rStyle w:val="Strong"/>
        </w:rPr>
        <w:t>Parallel Test-</w:t>
      </w:r>
      <w:r>
        <w:t xml:space="preserve"> A test</w:t>
      </w:r>
      <w:r>
        <w:t xml:space="preserve"> of recovery procedures in which the objective is to parallel an actual business cycle.</w:t>
      </w:r>
    </w:p>
    <w:p w:rsidR="00000000" w:rsidRDefault="00F86738">
      <w:r>
        <w:rPr>
          <w:b/>
        </w:rPr>
        <w:t xml:space="preserve">Parity data - </w:t>
      </w:r>
      <w:r>
        <w:t>A block of information mathematically created from several blocks of user data to allow recovery of user data contained on a drive that has failed in an a</w:t>
      </w:r>
      <w:r>
        <w:t>rray; used in RAID levels 3 and 5.</w:t>
      </w:r>
    </w:p>
    <w:p w:rsidR="00000000" w:rsidRDefault="00F86738">
      <w:proofErr w:type="gramStart"/>
      <w:r>
        <w:rPr>
          <w:b/>
        </w:rPr>
        <w:t>Password</w:t>
      </w:r>
      <w:r>
        <w:t xml:space="preserve"> - A string of alphanumeric characters chosen by an individual to help ensure that their computer access is protected.</w:t>
      </w:r>
      <w:proofErr w:type="gramEnd"/>
      <w:r>
        <w:t xml:space="preserve">  Passwords are changed frequently to minimize the risk of unauthorized disclosure.  Additional</w:t>
      </w:r>
      <w:r>
        <w:t xml:space="preserve"> passwords may be assigned by the user to particular files or data sets.  </w:t>
      </w:r>
    </w:p>
    <w:p w:rsidR="00000000" w:rsidRDefault="00F86738">
      <w:r>
        <w:rPr>
          <w:b/>
        </w:rPr>
        <w:t>Personal Computer Interconnect (PCI) -</w:t>
      </w:r>
      <w:r>
        <w:t xml:space="preserve"> An industry-standard bus used in servers, workstations, and PCs.</w:t>
      </w:r>
    </w:p>
    <w:p w:rsidR="00000000" w:rsidRDefault="00F86738">
      <w:r>
        <w:rPr>
          <w:rStyle w:val="Strong"/>
        </w:rPr>
        <w:t>Peripheral Equipment-</w:t>
      </w:r>
      <w:r>
        <w:t xml:space="preserve"> Devices connected to </w:t>
      </w:r>
      <w:proofErr w:type="gramStart"/>
      <w:r>
        <w:t>a computer processor that perform</w:t>
      </w:r>
      <w:proofErr w:type="gramEnd"/>
      <w:r>
        <w:t xml:space="preserve"> </w:t>
      </w:r>
      <w:r>
        <w:t>such auxiliary functions as communications, data storage, printing, etc.</w:t>
      </w:r>
    </w:p>
    <w:p w:rsidR="00000000" w:rsidRDefault="00F86738">
      <w:pPr>
        <w:rPr>
          <w:rStyle w:val="Strong"/>
        </w:rPr>
      </w:pPr>
      <w:r>
        <w:rPr>
          <w:b/>
        </w:rPr>
        <w:t>Petabyte -</w:t>
      </w:r>
      <w:r>
        <w:t xml:space="preserve"> 1,024 terabytes.</w:t>
      </w:r>
      <w:r>
        <w:rPr>
          <w:rStyle w:val="Strong"/>
        </w:rPr>
        <w:t xml:space="preserve"> </w:t>
      </w:r>
    </w:p>
    <w:p w:rsidR="00000000" w:rsidRDefault="00F86738">
      <w:r>
        <w:rPr>
          <w:rStyle w:val="Strong"/>
        </w:rPr>
        <w:t xml:space="preserve">Physical Safeguards - </w:t>
      </w:r>
      <w:r>
        <w:t>Physical measures taken to prevent a disaster, such as fire su</w:t>
      </w:r>
      <w:r>
        <w:t>p</w:t>
      </w:r>
      <w:r>
        <w:t>pression systems, alarm systems, power backup and conditioning system</w:t>
      </w:r>
      <w:r>
        <w:t>s, access control systems, etc.</w:t>
      </w:r>
    </w:p>
    <w:p w:rsidR="00000000" w:rsidRDefault="00F86738">
      <w:pPr>
        <w:rPr>
          <w:rStyle w:val="Strong"/>
        </w:rPr>
      </w:pPr>
      <w:proofErr w:type="gramStart"/>
      <w:r>
        <w:rPr>
          <w:b/>
        </w:rPr>
        <w:t>Platform -</w:t>
      </w:r>
      <w:r>
        <w:t xml:space="preserve"> A hardware standard, such as IBM, Sun, or Macintosh.</w:t>
      </w:r>
      <w:proofErr w:type="gramEnd"/>
      <w:r>
        <w:rPr>
          <w:rStyle w:val="Strong"/>
        </w:rPr>
        <w:t xml:space="preserve"> </w:t>
      </w:r>
    </w:p>
    <w:p w:rsidR="00000000" w:rsidRDefault="00F86738">
      <w:r>
        <w:rPr>
          <w:rStyle w:val="Strong"/>
        </w:rPr>
        <w:t>Portable Shell -</w:t>
      </w:r>
      <w:r>
        <w:t xml:space="preserve"> An environmentally protected and readied structure that can be tran</w:t>
      </w:r>
      <w:r>
        <w:t>s</w:t>
      </w:r>
      <w:r>
        <w:t xml:space="preserve">ported to a disaster site so equipment can be obtained and installed near </w:t>
      </w:r>
      <w:r>
        <w:t>the original loc</w:t>
      </w:r>
      <w:r>
        <w:t>a</w:t>
      </w:r>
      <w:r>
        <w:t>tion.</w:t>
      </w:r>
    </w:p>
    <w:p w:rsidR="00000000" w:rsidRDefault="00F86738">
      <w:proofErr w:type="gramStart"/>
      <w:r>
        <w:rPr>
          <w:rStyle w:val="Strong"/>
        </w:rPr>
        <w:t>Procedural Safeguards -</w:t>
      </w:r>
      <w:r>
        <w:t xml:space="preserve"> Procedural measures taken to prevent a disaster, such as safety inspections, fire drills, security awareness programs, records retention programs, etc.</w:t>
      </w:r>
      <w:proofErr w:type="gramEnd"/>
    </w:p>
    <w:p w:rsidR="00000000" w:rsidRDefault="00F86738">
      <w:r>
        <w:rPr>
          <w:b/>
        </w:rPr>
        <w:t>Proprietary -</w:t>
      </w:r>
      <w:r>
        <w:t xml:space="preserve"> Privately developed and owned technology.</w:t>
      </w:r>
    </w:p>
    <w:p w:rsidR="00000000" w:rsidRDefault="00F86738">
      <w:r>
        <w:rPr>
          <w:b/>
        </w:rPr>
        <w:t>P</w:t>
      </w:r>
      <w:r>
        <w:rPr>
          <w:b/>
        </w:rPr>
        <w:t xml:space="preserve">rotocol - </w:t>
      </w:r>
      <w:r>
        <w:t>A standard that specifies the format of data and rules to be followed in data communication and network environments.</w:t>
      </w:r>
    </w:p>
    <w:p w:rsidR="00000000" w:rsidRDefault="00F86738">
      <w:r>
        <w:rPr>
          <w:b/>
        </w:rPr>
        <w:t>RAID Advisory Board (RAB) -</w:t>
      </w:r>
      <w:r>
        <w:t xml:space="preserve">; an organization of storage system manufacturers and integrators dedicated to advancing the use and </w:t>
      </w:r>
      <w:r>
        <w:t>awareness of RAID and associated storage technologies; started in 1992, RAB states its main goals as education, standardization and certification.</w:t>
      </w:r>
    </w:p>
    <w:p w:rsidR="00000000" w:rsidRDefault="00F86738">
      <w:r>
        <w:rPr>
          <w:b/>
        </w:rPr>
        <w:t>Rackmount -</w:t>
      </w:r>
      <w:r>
        <w:t xml:space="preserve"> The cabinet that houses a server/storage workstation (also referred to as a server rack); to moun</w:t>
      </w:r>
      <w:r>
        <w:t>t equipment into a cabinet.</w:t>
      </w:r>
    </w:p>
    <w:p w:rsidR="00000000" w:rsidRDefault="00F86738">
      <w:r>
        <w:rPr>
          <w:b/>
        </w:rPr>
        <w:t>Redundant Array of Independent (or inexpensive) Disks (RAID) -</w:t>
      </w:r>
      <w:r>
        <w:t xml:space="preserve"> A collection of storage disks with a controller (or controllers) to manage the storage of data on the disks.</w:t>
      </w:r>
    </w:p>
    <w:p w:rsidR="00000000" w:rsidRDefault="00F86738">
      <w:r>
        <w:rPr>
          <w:b/>
        </w:rPr>
        <w:t>Redundant Data Path (RDP) -</w:t>
      </w:r>
      <w:r>
        <w:t xml:space="preserve"> Dot Hill's software technolo</w:t>
      </w:r>
      <w:r>
        <w:t>gy that creates an alternate data path between the server and the storage system in the event of system component failures to ensure continuous access to data.</w:t>
      </w:r>
    </w:p>
    <w:p w:rsidR="00000000" w:rsidRDefault="00F86738">
      <w:r>
        <w:rPr>
          <w:b/>
        </w:rPr>
        <w:t xml:space="preserve">Real-time - </w:t>
      </w:r>
      <w:r>
        <w:t>Immediate processing of input or notification of status.</w:t>
      </w:r>
      <w:r>
        <w:rPr>
          <w:b/>
        </w:rPr>
        <w:t xml:space="preserve"> </w:t>
      </w:r>
    </w:p>
    <w:p w:rsidR="00000000" w:rsidRDefault="00F86738">
      <w:r>
        <w:rPr>
          <w:rStyle w:val="Strong"/>
        </w:rPr>
        <w:t>Reciprocal Agreement -</w:t>
      </w:r>
      <w:r>
        <w:t xml:space="preserve"> An </w:t>
      </w:r>
      <w:r>
        <w:t>agreement between two organizations with compatible computer configurations allowing either organization to utilize the other's excess processing capacity in the event of a disaster.</w:t>
      </w:r>
    </w:p>
    <w:p w:rsidR="00000000" w:rsidRDefault="00F86738">
      <w:proofErr w:type="gramStart"/>
      <w:r>
        <w:rPr>
          <w:rStyle w:val="Strong"/>
        </w:rPr>
        <w:t>Record Retention -</w:t>
      </w:r>
      <w:r>
        <w:t xml:space="preserve"> Storing historical documentation for a set period of t</w:t>
      </w:r>
      <w:r>
        <w:t>ime, usually mandated by state and federal law or the Internal Revenue Service.</w:t>
      </w:r>
      <w:proofErr w:type="gramEnd"/>
    </w:p>
    <w:p w:rsidR="00000000" w:rsidRDefault="00F86738">
      <w:r>
        <w:rPr>
          <w:rStyle w:val="Strong"/>
        </w:rPr>
        <w:t>Recovery Action Plan -</w:t>
      </w:r>
      <w:r>
        <w:t xml:space="preserve"> The comprehensive set of documented tasks to be carried out during recovery operations. </w:t>
      </w:r>
    </w:p>
    <w:p w:rsidR="00000000" w:rsidRDefault="00F86738">
      <w:pPr>
        <w:rPr>
          <w:rStyle w:val="Emphasis"/>
        </w:rPr>
      </w:pPr>
      <w:r>
        <w:rPr>
          <w:rStyle w:val="Strong"/>
        </w:rPr>
        <w:t>Recovery Alternative -</w:t>
      </w:r>
      <w:r>
        <w:t xml:space="preserve"> The method selected to recover the critic</w:t>
      </w:r>
      <w:r>
        <w:t>al business functions following a disaster.  In data processing, some possible alternatives would be manual processing, use of service bureaus, or a backup site (hot or cold-site).  A recovery altern</w:t>
      </w:r>
      <w:r>
        <w:t>a</w:t>
      </w:r>
      <w:r>
        <w:t>tive is usually selected following a Risk Analysis, Busi</w:t>
      </w:r>
      <w:r>
        <w:t xml:space="preserve">ness Impact Analysis, or both.  </w:t>
      </w:r>
      <w:proofErr w:type="gramStart"/>
      <w:r>
        <w:rPr>
          <w:rStyle w:val="Emphasis"/>
        </w:rPr>
        <w:t>Similar Terms: Backup site, backup alternative.</w:t>
      </w:r>
      <w:proofErr w:type="gramEnd"/>
    </w:p>
    <w:p w:rsidR="00000000" w:rsidRDefault="00F86738">
      <w:r>
        <w:rPr>
          <w:rStyle w:val="Strong"/>
        </w:rPr>
        <w:t>Recovery Capability -</w:t>
      </w:r>
      <w:r>
        <w:t xml:space="preserve">This defines all of the components necessary to perform recovery.  These components can include a plan, an alternate site, change control process, network </w:t>
      </w:r>
      <w:r>
        <w:t>rerouting, and others.</w:t>
      </w:r>
    </w:p>
    <w:p w:rsidR="00000000" w:rsidRDefault="00F86738">
      <w:r>
        <w:rPr>
          <w:rStyle w:val="Strong"/>
        </w:rPr>
        <w:t xml:space="preserve">Recovery Management Team - </w:t>
      </w:r>
      <w:r>
        <w:t>A group of individuals responsible for directing the d</w:t>
      </w:r>
      <w:r>
        <w:t>e</w:t>
      </w:r>
      <w:r>
        <w:t xml:space="preserve">velopment and on-going maintenance of a disaster recovery plan.  Also responsible for declaring a disaster and providing direction during the recovery </w:t>
      </w:r>
      <w:r>
        <w:t>process.</w:t>
      </w:r>
    </w:p>
    <w:p w:rsidR="00000000" w:rsidRDefault="00F86738">
      <w:r>
        <w:rPr>
          <w:rStyle w:val="Strong"/>
        </w:rPr>
        <w:t xml:space="preserve">Recovery Planning Team - </w:t>
      </w:r>
      <w:r>
        <w:t>A group of individuals appointed to oversee the develo</w:t>
      </w:r>
      <w:r>
        <w:t>p</w:t>
      </w:r>
      <w:r>
        <w:t>ment and implementation of a disaster recovery plan.</w:t>
      </w:r>
    </w:p>
    <w:p w:rsidR="00000000" w:rsidRDefault="00F86738">
      <w:proofErr w:type="gramStart"/>
      <w:r>
        <w:rPr>
          <w:rStyle w:val="Strong"/>
        </w:rPr>
        <w:t>Recovery Point Objective (RPO) -</w:t>
      </w:r>
      <w:r>
        <w:t xml:space="preserve"> The point in time to which data must be restored in order to resume processing tr</w:t>
      </w:r>
      <w:r>
        <w:t>ansactions.</w:t>
      </w:r>
      <w:proofErr w:type="gramEnd"/>
      <w:r>
        <w:t xml:space="preserve">  RPO is the basis on which a data projection strategy is developed.</w:t>
      </w:r>
    </w:p>
    <w:p w:rsidR="00000000" w:rsidRDefault="00F86738">
      <w:pPr>
        <w:rPr>
          <w:rStyle w:val="Emphasis"/>
        </w:rPr>
      </w:pPr>
      <w:r>
        <w:rPr>
          <w:rStyle w:val="Strong"/>
        </w:rPr>
        <w:t xml:space="preserve">Recovery Team - </w:t>
      </w:r>
      <w:r>
        <w:rPr>
          <w:rStyle w:val="Emphasis"/>
        </w:rPr>
        <w:t>See Business Recovery Team.</w:t>
      </w:r>
    </w:p>
    <w:p w:rsidR="00000000" w:rsidRDefault="00F86738">
      <w:proofErr w:type="gramStart"/>
      <w:r>
        <w:rPr>
          <w:rStyle w:val="Strong"/>
        </w:rPr>
        <w:t>Recovery Time -</w:t>
      </w:r>
      <w:r>
        <w:t xml:space="preserve"> The period from the disaster declaration to the recovery of the critical functions.</w:t>
      </w:r>
      <w:proofErr w:type="gramEnd"/>
      <w:r>
        <w:t xml:space="preserve"> </w:t>
      </w:r>
    </w:p>
    <w:p w:rsidR="00000000" w:rsidRDefault="00F86738">
      <w:pPr>
        <w:rPr>
          <w:rStyle w:val="Emphasis"/>
        </w:rPr>
      </w:pPr>
      <w:r>
        <w:rPr>
          <w:rStyle w:val="Strong"/>
        </w:rPr>
        <w:t>Relocatable Shell -</w:t>
      </w:r>
      <w:r>
        <w:t xml:space="preserve"> </w:t>
      </w:r>
      <w:r>
        <w:rPr>
          <w:rStyle w:val="Emphasis"/>
        </w:rPr>
        <w:t>See Portabl</w:t>
      </w:r>
      <w:r>
        <w:rPr>
          <w:rStyle w:val="Emphasis"/>
        </w:rPr>
        <w:t>e Shell</w:t>
      </w:r>
    </w:p>
    <w:p w:rsidR="00000000" w:rsidRDefault="00F86738">
      <w:r>
        <w:rPr>
          <w:b/>
        </w:rPr>
        <w:t>Recovery procedures</w:t>
      </w:r>
      <w:r>
        <w:t xml:space="preserve"> - the actions necessary to restore a system’s processing capability and data files after a system failure.</w:t>
      </w:r>
    </w:p>
    <w:p w:rsidR="00000000" w:rsidRDefault="00F86738">
      <w:proofErr w:type="gramStart"/>
      <w:r>
        <w:rPr>
          <w:b/>
        </w:rPr>
        <w:t>Risk</w:t>
      </w:r>
      <w:r>
        <w:t xml:space="preserve"> - A combination of the likelihood that a threat will occur, the likelihood that a threat occurrence will result in a</w:t>
      </w:r>
      <w:r>
        <w:t>n adverse impact, and the severity of the resulting adverse i</w:t>
      </w:r>
      <w:r>
        <w:t>m</w:t>
      </w:r>
      <w:r>
        <w:t>pact.</w:t>
      </w:r>
      <w:proofErr w:type="gramEnd"/>
    </w:p>
    <w:p w:rsidR="00000000" w:rsidRDefault="00F86738">
      <w:pPr>
        <w:rPr>
          <w:rStyle w:val="Emphasis"/>
        </w:rPr>
      </w:pPr>
      <w:proofErr w:type="gramStart"/>
      <w:r>
        <w:rPr>
          <w:b/>
        </w:rPr>
        <w:t>Risk analysis</w:t>
      </w:r>
      <w:r>
        <w:t xml:space="preserve"> - A formal systematic appr</w:t>
      </w:r>
      <w:bookmarkStart w:id="101" w:name="_Hlt505998897"/>
      <w:r>
        <w:t>oa</w:t>
      </w:r>
      <w:bookmarkEnd w:id="101"/>
      <w:r>
        <w:t>ch to assessing the vulnerability of an info</w:t>
      </w:r>
      <w:r>
        <w:t>r</w:t>
      </w:r>
      <w:r>
        <w:t>mation technology system or installation.</w:t>
      </w:r>
      <w:proofErr w:type="gramEnd"/>
      <w:r>
        <w:t xml:space="preserve">  Risk analysis is the process of analyzing threats to and v</w:t>
      </w:r>
      <w:r>
        <w:t>ulnerabilities of an information system to determine the risks (potential for losses).  The resulting data is then analyzed.  The analysis is used as a basis for ident</w:t>
      </w:r>
      <w:r>
        <w:t>i</w:t>
      </w:r>
      <w:r>
        <w:t>fying appropriate and cost-effective measures to counter the identified threats and vuln</w:t>
      </w:r>
      <w:r>
        <w:t>e</w:t>
      </w:r>
      <w:r>
        <w:t>r</w:t>
      </w:r>
      <w:r>
        <w:t>abilities.  The risk analysis identifies threats, quantifies the potential losses from threat realization, examines the cost benefit of applying alternative measures to counter the identified threats and reduces potential loss, and defines or documents t</w:t>
      </w:r>
      <w:r>
        <w:t>he degree of a</w:t>
      </w:r>
      <w:r>
        <w:t>c</w:t>
      </w:r>
      <w:r>
        <w:t>ceptable risk.</w:t>
      </w:r>
      <w:r>
        <w:rPr>
          <w:rStyle w:val="Strong"/>
        </w:rPr>
        <w:t xml:space="preserve">  </w:t>
      </w:r>
      <w:proofErr w:type="gramStart"/>
      <w:r>
        <w:rPr>
          <w:rStyle w:val="Emphasis"/>
        </w:rPr>
        <w:t>Similar Terms: Risk assessment; impact assessment; corporate loss anal</w:t>
      </w:r>
      <w:r>
        <w:rPr>
          <w:rStyle w:val="Emphasis"/>
        </w:rPr>
        <w:t>y</w:t>
      </w:r>
      <w:r>
        <w:rPr>
          <w:rStyle w:val="Emphasis"/>
        </w:rPr>
        <w:t>sis; risk identification; exposure analysis; exposure assessment.</w:t>
      </w:r>
      <w:proofErr w:type="gramEnd"/>
    </w:p>
    <w:p w:rsidR="00000000" w:rsidRDefault="00F86738">
      <w:proofErr w:type="gramStart"/>
      <w:r>
        <w:rPr>
          <w:b/>
        </w:rPr>
        <w:t>Risk</w:t>
      </w:r>
      <w:r>
        <w:t xml:space="preserve"> </w:t>
      </w:r>
      <w:r>
        <w:rPr>
          <w:b/>
        </w:rPr>
        <w:t>management</w:t>
      </w:r>
      <w:r>
        <w:t xml:space="preserve"> - The process of the identification, measurement, control, and min</w:t>
      </w:r>
      <w:r>
        <w:t>i</w:t>
      </w:r>
      <w:r>
        <w:t>mizat</w:t>
      </w:r>
      <w:r>
        <w:t>ion of security risk in information systems.</w:t>
      </w:r>
      <w:proofErr w:type="gramEnd"/>
      <w:r>
        <w:t xml:space="preserve">  Also, it means to assess risk, take a</w:t>
      </w:r>
      <w:r>
        <w:t>c</w:t>
      </w:r>
      <w:r>
        <w:t>tions to reduce risk to an acceptable level, and maintain risk at that level.  Inherent in this definition are the concepts that risk cannot be completely eliminated and th</w:t>
      </w:r>
      <w:r>
        <w:t>e most secure computer system is the one that no one uses.</w:t>
      </w:r>
      <w:r>
        <w:rPr>
          <w:b/>
        </w:rPr>
        <w:t xml:space="preserve"> </w:t>
      </w:r>
    </w:p>
    <w:p w:rsidR="00000000" w:rsidRDefault="00F86738">
      <w:proofErr w:type="gramStart"/>
      <w:r>
        <w:rPr>
          <w:b/>
        </w:rPr>
        <w:t>Router -</w:t>
      </w:r>
      <w:r>
        <w:t xml:space="preserve"> An electronic device that connects two or more networks and routes incoming data packets to the appropriate network.</w:t>
      </w:r>
      <w:proofErr w:type="gramEnd"/>
    </w:p>
    <w:p w:rsidR="00000000" w:rsidRDefault="00F86738">
      <w:pPr>
        <w:rPr>
          <w:rStyle w:val="Strong"/>
        </w:rPr>
      </w:pPr>
      <w:r>
        <w:rPr>
          <w:b/>
        </w:rPr>
        <w:t>Safeguards</w:t>
      </w:r>
      <w:r>
        <w:t xml:space="preserve"> - The protective measures and controls that are prescribed </w:t>
      </w:r>
      <w:r>
        <w:t>to meet the secur</w:t>
      </w:r>
      <w:r>
        <w:t>i</w:t>
      </w:r>
      <w:r>
        <w:t>ty requirements specified for a system.</w:t>
      </w:r>
      <w:r>
        <w:rPr>
          <w:rStyle w:val="Strong"/>
        </w:rPr>
        <w:t xml:space="preserve"> </w:t>
      </w:r>
    </w:p>
    <w:p w:rsidR="00000000" w:rsidRDefault="00F86738">
      <w:proofErr w:type="gramStart"/>
      <w:r>
        <w:rPr>
          <w:rStyle w:val="Strong"/>
        </w:rPr>
        <w:t xml:space="preserve">Salvage &amp; Restoration </w:t>
      </w:r>
      <w:r>
        <w:rPr>
          <w:rStyle w:val="Strong"/>
          <w:b w:val="0"/>
        </w:rPr>
        <w:t>-</w:t>
      </w:r>
      <w:r>
        <w:t xml:space="preserve"> The process of reclaiming or refurbishing computer hardware, vital records, office facilities, etc. following a disaster.</w:t>
      </w:r>
      <w:proofErr w:type="gramEnd"/>
    </w:p>
    <w:p w:rsidR="00000000" w:rsidRDefault="00F86738">
      <w:proofErr w:type="gramStart"/>
      <w:r>
        <w:rPr>
          <w:rStyle w:val="Strong"/>
        </w:rPr>
        <w:t xml:space="preserve">Salvage Procedures </w:t>
      </w:r>
      <w:r>
        <w:rPr>
          <w:rStyle w:val="Strong"/>
          <w:b w:val="0"/>
        </w:rPr>
        <w:t>-</w:t>
      </w:r>
      <w:r>
        <w:rPr>
          <w:b/>
        </w:rPr>
        <w:t xml:space="preserve"> </w:t>
      </w:r>
      <w:r>
        <w:t>Specified procedures to be act</w:t>
      </w:r>
      <w:r>
        <w:t>ivated if equipment or a facility should suffer any destruction.</w:t>
      </w:r>
      <w:proofErr w:type="gramEnd"/>
    </w:p>
    <w:p w:rsidR="00000000" w:rsidRDefault="00F86738">
      <w:r>
        <w:rPr>
          <w:rStyle w:val="Strong"/>
        </w:rPr>
        <w:t>Sample Plan -</w:t>
      </w:r>
      <w:r>
        <w:t xml:space="preserve"> A generic disaster recovery plan that can be tailored to fit a particular o</w:t>
      </w:r>
      <w:r>
        <w:t>r</w:t>
      </w:r>
      <w:r>
        <w:t>ganization.</w:t>
      </w:r>
    </w:p>
    <w:p w:rsidR="00000000" w:rsidRDefault="00F86738">
      <w:r>
        <w:rPr>
          <w:b/>
        </w:rPr>
        <w:t>Storage Area Network (SAN) -</w:t>
      </w:r>
      <w:r>
        <w:t xml:space="preserve"> A network infrastructure of shared multi-host storage, linki</w:t>
      </w:r>
      <w:r>
        <w:t>ng all storage devices as well as interconnecting remote sites.</w:t>
      </w:r>
    </w:p>
    <w:p w:rsidR="00000000" w:rsidRDefault="00F86738">
      <w:r>
        <w:rPr>
          <w:rStyle w:val="Strong"/>
        </w:rPr>
        <w:t xml:space="preserve">Satellite Communication </w:t>
      </w:r>
      <w:r>
        <w:rPr>
          <w:rStyle w:val="Strong"/>
          <w:b w:val="0"/>
        </w:rPr>
        <w:t xml:space="preserve">- </w:t>
      </w:r>
      <w:r>
        <w:t>Data communications via satellite.  For geographically di</w:t>
      </w:r>
      <w:r>
        <w:t>s</w:t>
      </w:r>
      <w:r>
        <w:t>persed organizations, may be viable alternative to ground-based communications in the event of a disaster.</w:t>
      </w:r>
    </w:p>
    <w:p w:rsidR="00000000" w:rsidRDefault="00F86738">
      <w:proofErr w:type="gramStart"/>
      <w:r>
        <w:rPr>
          <w:b/>
        </w:rPr>
        <w:t>S</w:t>
      </w:r>
      <w:r>
        <w:rPr>
          <w:b/>
        </w:rPr>
        <w:t xml:space="preserve">calable - </w:t>
      </w:r>
      <w:r>
        <w:t>The ability of a product or network to accommodate growth.</w:t>
      </w:r>
      <w:proofErr w:type="gramEnd"/>
    </w:p>
    <w:p w:rsidR="00000000" w:rsidRDefault="00F86738">
      <w:r>
        <w:rPr>
          <w:b/>
        </w:rPr>
        <w:t>Scan</w:t>
      </w:r>
      <w:r>
        <w:t xml:space="preserve"> - To examine computer coding/programs sequentially, part by part.  For viruses, scans are made for virus signatures or potentially unsafe practices.  (E.g., </w:t>
      </w:r>
      <w:proofErr w:type="gramStart"/>
      <w:r>
        <w:t xml:space="preserve">changes to an executable </w:t>
      </w:r>
      <w:r>
        <w:t>file, direct writes</w:t>
      </w:r>
      <w:proofErr w:type="gramEnd"/>
      <w:r>
        <w:t xml:space="preserve"> to specific disk sectors, et al.).</w:t>
      </w:r>
    </w:p>
    <w:p w:rsidR="00000000" w:rsidRDefault="00F86738">
      <w:r>
        <w:rPr>
          <w:rStyle w:val="Strong"/>
        </w:rPr>
        <w:t>Scope -</w:t>
      </w:r>
      <w:r>
        <w:t xml:space="preserve"> Predefined areas of operation for which a disaster recovery plan is developed.</w:t>
      </w:r>
    </w:p>
    <w:p w:rsidR="00000000" w:rsidRDefault="00F86738">
      <w:r>
        <w:rPr>
          <w:b/>
        </w:rPr>
        <w:t xml:space="preserve">Small Computer System Interface (SCSI) - </w:t>
      </w:r>
      <w:r>
        <w:t xml:space="preserve">An interface that serves as an expansion bus that can be used to connect </w:t>
      </w:r>
      <w:r>
        <w:t>hard disk drives, tape drives, and other hardware comp</w:t>
      </w:r>
      <w:r>
        <w:t>o</w:t>
      </w:r>
      <w:r>
        <w:t>nents.</w:t>
      </w:r>
    </w:p>
    <w:p w:rsidR="00000000" w:rsidRDefault="00F86738">
      <w:r>
        <w:rPr>
          <w:b/>
        </w:rPr>
        <w:t>Secure</w:t>
      </w:r>
      <w:r>
        <w:t xml:space="preserve"> - In terminology, such as e.g., secure LAN or secure device, means that the routing addresses on the network are monitored and allowed to proceed only for auth</w:t>
      </w:r>
      <w:r>
        <w:t>o</w:t>
      </w:r>
      <w:r>
        <w:t xml:space="preserve">rized users.  This network </w:t>
      </w:r>
      <w:r>
        <w:t xml:space="preserve">traffic monitoring and authorization process is referred to as </w:t>
      </w:r>
      <w:r>
        <w:rPr>
          <w:i/>
          <w:color w:val="FF0000"/>
        </w:rPr>
        <w:t>&lt;Name&gt;</w:t>
      </w:r>
      <w:r>
        <w:t>’s “firewalls</w:t>
      </w:r>
      <w:proofErr w:type="gramStart"/>
      <w:r>
        <w:t>”.</w:t>
      </w:r>
      <w:proofErr w:type="gramEnd"/>
      <w:r>
        <w:t xml:space="preserve">  Systems and devices, not being monitored, are referred to as b</w:t>
      </w:r>
      <w:r>
        <w:t>e</w:t>
      </w:r>
      <w:r>
        <w:t xml:space="preserve">ing outside of </w:t>
      </w:r>
      <w:r>
        <w:rPr>
          <w:i/>
          <w:color w:val="FF0000"/>
        </w:rPr>
        <w:t>&lt;Name&gt;</w:t>
      </w:r>
      <w:r>
        <w:t>’s secure firewall and the term “non-secure” is applied.</w:t>
      </w:r>
    </w:p>
    <w:p w:rsidR="00000000" w:rsidRDefault="00F86738">
      <w:r>
        <w:rPr>
          <w:b/>
        </w:rPr>
        <w:t>Security features</w:t>
      </w:r>
      <w:r>
        <w:t xml:space="preserve"> - Are contr</w:t>
      </w:r>
      <w:r>
        <w:t>ols that protect against the identified vulnerabilities, i.e. fire and water alarms, passwords and other access protection, use of removable media for d</w:t>
      </w:r>
      <w:r>
        <w:t>a</w:t>
      </w:r>
      <w:r>
        <w:t>ta storage, data validation controls, audit trails, un-interruptible power sources (UPS) to protect aga</w:t>
      </w:r>
      <w:r>
        <w:t>inst electrical outages, personnel screening, computer security awareness trai</w:t>
      </w:r>
      <w:r>
        <w:t>n</w:t>
      </w:r>
      <w:r>
        <w:t>ing of users, etc.</w:t>
      </w:r>
    </w:p>
    <w:p w:rsidR="00000000" w:rsidRDefault="00F86738">
      <w:proofErr w:type="gramStart"/>
      <w:r>
        <w:rPr>
          <w:b/>
        </w:rPr>
        <w:t>Security infraction</w:t>
      </w:r>
      <w:r>
        <w:t xml:space="preserve"> - The failure to follow applicable laws and regulations and esta</w:t>
      </w:r>
      <w:r>
        <w:t>b</w:t>
      </w:r>
      <w:r>
        <w:t xml:space="preserve">lished </w:t>
      </w:r>
      <w:r>
        <w:rPr>
          <w:i/>
          <w:color w:val="FF0000"/>
        </w:rPr>
        <w:t xml:space="preserve">&lt;Name&gt; </w:t>
      </w:r>
      <w:r>
        <w:t xml:space="preserve">policies and procedures pertaining to the protection of </w:t>
      </w:r>
      <w:r>
        <w:rPr>
          <w:i/>
          <w:color w:val="FF0000"/>
        </w:rPr>
        <w:t>&lt;Na</w:t>
      </w:r>
      <w:r>
        <w:rPr>
          <w:i/>
          <w:color w:val="FF0000"/>
        </w:rPr>
        <w:t xml:space="preserve">me&gt; </w:t>
      </w:r>
      <w:r>
        <w:t>inform</w:t>
      </w:r>
      <w:r>
        <w:t>a</w:t>
      </w:r>
      <w:r>
        <w:t>tion and computer resources.</w:t>
      </w:r>
      <w:proofErr w:type="gramEnd"/>
      <w:r>
        <w:t xml:space="preserve">  Henceforth, infraction and violation are to be used inte</w:t>
      </w:r>
      <w:r>
        <w:t>r</w:t>
      </w:r>
      <w:r>
        <w:t xml:space="preserve">changeably throughout this document. </w:t>
      </w:r>
    </w:p>
    <w:p w:rsidR="00000000" w:rsidRDefault="00F86738">
      <w:r>
        <w:rPr>
          <w:b/>
        </w:rPr>
        <w:t>Security policy</w:t>
      </w:r>
      <w:r>
        <w:t xml:space="preserve"> - The set of laws, rules, and practices that regulate how an organization manages, protects, and distrib</w:t>
      </w:r>
      <w:r>
        <w:t>utes sensitive information.</w:t>
      </w:r>
    </w:p>
    <w:p w:rsidR="00000000" w:rsidRDefault="00F86738">
      <w:proofErr w:type="gramStart"/>
      <w:r>
        <w:rPr>
          <w:b/>
        </w:rPr>
        <w:t>Security specification</w:t>
      </w:r>
      <w:r>
        <w:t xml:space="preserve"> - A detailed description of the security requirements and specif</w:t>
      </w:r>
      <w:r>
        <w:t>i</w:t>
      </w:r>
      <w:r>
        <w:t>cations necessary to protect an information technology system or installation.</w:t>
      </w:r>
      <w:proofErr w:type="gramEnd"/>
    </w:p>
    <w:p w:rsidR="00000000" w:rsidRDefault="00F86738">
      <w:r>
        <w:rPr>
          <w:b/>
        </w:rPr>
        <w:t>Sensitive information</w:t>
      </w:r>
      <w:r>
        <w:t xml:space="preserve"> - Information that requires a degree of</w:t>
      </w:r>
      <w:r>
        <w:t xml:space="preserve"> protection due to its nature, magnitude of loss, or harm that could result from inadvertent or deliberate disclosure, modification, or destruction.  This includes information that is</w:t>
      </w:r>
    </w:p>
    <w:p w:rsidR="00000000" w:rsidRDefault="00F86738">
      <w:pPr>
        <w:ind w:left="720"/>
      </w:pPr>
      <w:proofErr w:type="gramStart"/>
      <w:r>
        <w:rPr>
          <w:b/>
        </w:rPr>
        <w:t>1.</w:t>
      </w:r>
      <w:r>
        <w:t>Mission</w:t>
      </w:r>
      <w:proofErr w:type="gramEnd"/>
      <w:r>
        <w:t xml:space="preserve"> critical (i.e., loss or harm would be such that an </w:t>
      </w:r>
      <w:r>
        <w:rPr>
          <w:i/>
          <w:color w:val="FF0000"/>
        </w:rPr>
        <w:t xml:space="preserve">&lt;Name&gt; </w:t>
      </w:r>
      <w:r>
        <w:t>offi</w:t>
      </w:r>
      <w:r>
        <w:t>ce could not perform essential functions).</w:t>
      </w:r>
    </w:p>
    <w:p w:rsidR="00000000" w:rsidRDefault="00F86738">
      <w:pPr>
        <w:ind w:left="720"/>
      </w:pPr>
      <w:proofErr w:type="gramStart"/>
      <w:r>
        <w:rPr>
          <w:b/>
        </w:rPr>
        <w:t>2.</w:t>
      </w:r>
      <w:r>
        <w:t>Should</w:t>
      </w:r>
      <w:proofErr w:type="gramEnd"/>
      <w:r>
        <w:t xml:space="preserve"> not be disclosed under the Freedom of Information Act, such as propri</w:t>
      </w:r>
      <w:r>
        <w:t>e</w:t>
      </w:r>
      <w:r>
        <w:t>tary data and economic forecasts.  Proprietary data includes trade secrets, co</w:t>
      </w:r>
      <w:r>
        <w:t>m</w:t>
      </w:r>
      <w:r>
        <w:t>mercial, or financial data obtained in the course of Go</w:t>
      </w:r>
      <w:r>
        <w:t>vernment business, from or relating to a person or persons outside the government, not generally available to the public, and which is privileged, would cause competitive harm if released, or impair the ability of the government to obtain data in the futur</w:t>
      </w:r>
      <w:r>
        <w:t xml:space="preserve">e.  </w:t>
      </w:r>
    </w:p>
    <w:p w:rsidR="00000000" w:rsidRDefault="00F86738">
      <w:pPr>
        <w:ind w:left="720"/>
      </w:pPr>
      <w:proofErr w:type="gramStart"/>
      <w:r>
        <w:rPr>
          <w:b/>
        </w:rPr>
        <w:t>3.</w:t>
      </w:r>
      <w:r>
        <w:t>Complies</w:t>
      </w:r>
      <w:proofErr w:type="gramEnd"/>
      <w:r>
        <w:t xml:space="preserve"> with OMB Circular A-127 Financial Management Systems.</w:t>
      </w:r>
    </w:p>
    <w:p w:rsidR="00000000" w:rsidRDefault="00F86738">
      <w:pPr>
        <w:ind w:left="720"/>
      </w:pPr>
      <w:proofErr w:type="gramStart"/>
      <w:r>
        <w:rPr>
          <w:b/>
        </w:rPr>
        <w:t>4.</w:t>
      </w:r>
      <w:r>
        <w:t>Complies</w:t>
      </w:r>
      <w:proofErr w:type="gramEnd"/>
      <w:r>
        <w:t xml:space="preserve"> with the Privacy Act of 1974.  Data, which pertains to a specific ind</w:t>
      </w:r>
      <w:r>
        <w:t>i</w:t>
      </w:r>
      <w:r>
        <w:t>vidual by name, Social Security Number or by some other identifying means, and is part of a system of rec</w:t>
      </w:r>
      <w:r>
        <w:t>ords as defined in the Privacy Act of 1974.</w:t>
      </w:r>
    </w:p>
    <w:p w:rsidR="00000000" w:rsidRDefault="00F86738">
      <w:pPr>
        <w:ind w:left="720"/>
      </w:pPr>
      <w:proofErr w:type="gramStart"/>
      <w:r>
        <w:rPr>
          <w:b/>
        </w:rPr>
        <w:t>5.</w:t>
      </w:r>
      <w:r>
        <w:t>Classified</w:t>
      </w:r>
      <w:proofErr w:type="gramEnd"/>
      <w:r>
        <w:t>.</w:t>
      </w:r>
    </w:p>
    <w:p w:rsidR="00000000" w:rsidRDefault="00F86738">
      <w:pPr>
        <w:rPr>
          <w:rStyle w:val="Strong"/>
        </w:rPr>
      </w:pPr>
      <w:r>
        <w:rPr>
          <w:b/>
        </w:rPr>
        <w:t>Server -</w:t>
      </w:r>
      <w:r>
        <w:t xml:space="preserve"> A computer that stores application and data files for all workstations on a ne</w:t>
      </w:r>
      <w:r>
        <w:t>t</w:t>
      </w:r>
      <w:r>
        <w:t>work; also referred to as a file server.</w:t>
      </w:r>
      <w:r>
        <w:rPr>
          <w:rStyle w:val="Strong"/>
        </w:rPr>
        <w:t xml:space="preserve"> </w:t>
      </w:r>
    </w:p>
    <w:p w:rsidR="00000000" w:rsidRDefault="00F86738">
      <w:pPr>
        <w:rPr>
          <w:rStyle w:val="Emphasis"/>
        </w:rPr>
      </w:pPr>
      <w:r>
        <w:rPr>
          <w:rStyle w:val="Strong"/>
        </w:rPr>
        <w:t xml:space="preserve">Shadow File Processing </w:t>
      </w:r>
      <w:r>
        <w:rPr>
          <w:rStyle w:val="Strong"/>
          <w:b w:val="0"/>
        </w:rPr>
        <w:t xml:space="preserve">- </w:t>
      </w:r>
      <w:r>
        <w:t>An approach to data backup in which real-ti</w:t>
      </w:r>
      <w:r>
        <w:t xml:space="preserve">me duplicates of critical files are maintained at a remote processing site.  </w:t>
      </w:r>
      <w:r>
        <w:rPr>
          <w:rStyle w:val="Emphasis"/>
        </w:rPr>
        <w:t>Similar Terms: Remote Mirro</w:t>
      </w:r>
      <w:r>
        <w:rPr>
          <w:rStyle w:val="Emphasis"/>
        </w:rPr>
        <w:t>r</w:t>
      </w:r>
      <w:r>
        <w:rPr>
          <w:rStyle w:val="Emphasis"/>
        </w:rPr>
        <w:t>ing</w:t>
      </w:r>
    </w:p>
    <w:p w:rsidR="00000000" w:rsidRDefault="00F86738">
      <w:r>
        <w:rPr>
          <w:rStyle w:val="Strong"/>
        </w:rPr>
        <w:t xml:space="preserve">Simulation Test </w:t>
      </w:r>
      <w:r>
        <w:rPr>
          <w:rStyle w:val="Strong"/>
          <w:b w:val="0"/>
        </w:rPr>
        <w:t>-</w:t>
      </w:r>
      <w:r>
        <w:t xml:space="preserve"> A test of recovery procedures under conditions approximating a sp</w:t>
      </w:r>
      <w:r>
        <w:t>e</w:t>
      </w:r>
      <w:r>
        <w:t xml:space="preserve">cific disaster scenario.  This may involve designated units of </w:t>
      </w:r>
      <w:r>
        <w:t>the organization actually ceasing normal operations while exercising their procedures.</w:t>
      </w:r>
    </w:p>
    <w:p w:rsidR="00000000" w:rsidRDefault="00F86738">
      <w:r>
        <w:rPr>
          <w:rStyle w:val="Strong"/>
        </w:rPr>
        <w:t xml:space="preserve">Skills Inventory </w:t>
      </w:r>
      <w:r>
        <w:rPr>
          <w:rStyle w:val="Strong"/>
          <w:b w:val="0"/>
        </w:rPr>
        <w:t>-</w:t>
      </w:r>
      <w:r>
        <w:rPr>
          <w:b/>
        </w:rPr>
        <w:t xml:space="preserve"> </w:t>
      </w:r>
      <w:r>
        <w:t>A listing of employees that lists their skills that apply to recovery.</w:t>
      </w:r>
    </w:p>
    <w:p w:rsidR="00000000" w:rsidRDefault="00F86738">
      <w:r>
        <w:rPr>
          <w:b/>
        </w:rPr>
        <w:t xml:space="preserve">Spindle - </w:t>
      </w:r>
      <w:r>
        <w:t>Mechanism inside a hard disk drive that moves the heads into place; t</w:t>
      </w:r>
      <w:r>
        <w:t>he axle on which a disk turns.</w:t>
      </w:r>
    </w:p>
    <w:p w:rsidR="00000000" w:rsidRDefault="00F86738">
      <w:pPr>
        <w:rPr>
          <w:rStyle w:val="Strong"/>
          <w:b w:val="0"/>
        </w:rPr>
      </w:pPr>
      <w:r>
        <w:rPr>
          <w:b/>
        </w:rPr>
        <w:t>Serial Storage Architecture (SSA) -</w:t>
      </w:r>
      <w:r>
        <w:t xml:space="preserve"> A high-speed method of connecting disk, tape, and CD-ROM drives, printers, scanners, and other devices to a computer.</w:t>
      </w:r>
      <w:r>
        <w:rPr>
          <w:rStyle w:val="Strong"/>
        </w:rPr>
        <w:t xml:space="preserve"> </w:t>
      </w:r>
    </w:p>
    <w:p w:rsidR="00000000" w:rsidRDefault="00F86738">
      <w:proofErr w:type="gramStart"/>
      <w:r>
        <w:rPr>
          <w:rStyle w:val="Strong"/>
        </w:rPr>
        <w:t xml:space="preserve">Stand-Alone Processing </w:t>
      </w:r>
      <w:r>
        <w:rPr>
          <w:rStyle w:val="Strong"/>
          <w:b w:val="0"/>
        </w:rPr>
        <w:t>-</w:t>
      </w:r>
      <w:r>
        <w:rPr>
          <w:b/>
        </w:rPr>
        <w:t xml:space="preserve"> </w:t>
      </w:r>
      <w:r>
        <w:t>Processing, typically on a PC or mid-range co</w:t>
      </w:r>
      <w:r>
        <w:t>mputer, which does not require any communication link with a mainframe or other processor.</w:t>
      </w:r>
      <w:proofErr w:type="gramEnd"/>
      <w:r>
        <w:rPr>
          <w:b/>
        </w:rPr>
        <w:t xml:space="preserve"> </w:t>
      </w:r>
    </w:p>
    <w:p w:rsidR="00000000" w:rsidRDefault="00F86738">
      <w:r>
        <w:rPr>
          <w:b/>
        </w:rPr>
        <w:t>Striping -</w:t>
      </w:r>
      <w:r>
        <w:t xml:space="preserve"> A method of storage in which a unit of data is distributed and stored across several hard disks, which improves access speed but does not provide redunda</w:t>
      </w:r>
      <w:r>
        <w:t>ncy.</w:t>
      </w:r>
    </w:p>
    <w:p w:rsidR="00000000" w:rsidRDefault="00F86738">
      <w:pPr>
        <w:rPr>
          <w:rStyle w:val="Strong"/>
          <w:b w:val="0"/>
        </w:rPr>
      </w:pPr>
      <w:r>
        <w:rPr>
          <w:rStyle w:val="Strong"/>
        </w:rPr>
        <w:t xml:space="preserve">Structured Walk-Through Test </w:t>
      </w:r>
      <w:r>
        <w:rPr>
          <w:rStyle w:val="Strong"/>
          <w:b w:val="0"/>
        </w:rPr>
        <w:t>-</w:t>
      </w:r>
      <w:r>
        <w:t xml:space="preserve"> Team members walk through the plan to identify and correct weaknesses.</w:t>
      </w:r>
      <w:r>
        <w:rPr>
          <w:rStyle w:val="Strong"/>
        </w:rPr>
        <w:t xml:space="preserve"> </w:t>
      </w:r>
    </w:p>
    <w:p w:rsidR="00000000" w:rsidRDefault="00F86738">
      <w:proofErr w:type="gramStart"/>
      <w:r>
        <w:rPr>
          <w:rStyle w:val="Strong"/>
        </w:rPr>
        <w:t xml:space="preserve">Subscription - </w:t>
      </w:r>
      <w:r>
        <w:t>Contract commitment providing an organization with the right to utilize a vendor recovery facility for recovery of their mainframe pr</w:t>
      </w:r>
      <w:r>
        <w:t>ocessing capability.</w:t>
      </w:r>
      <w:proofErr w:type="gramEnd"/>
    </w:p>
    <w:p w:rsidR="00000000" w:rsidRDefault="00F86738">
      <w:proofErr w:type="gramStart"/>
      <w:r>
        <w:rPr>
          <w:b/>
        </w:rPr>
        <w:t>Super-user</w:t>
      </w:r>
      <w:r>
        <w:t xml:space="preserve"> - A system account that has full system-wide administrative privileges.</w:t>
      </w:r>
      <w:proofErr w:type="gramEnd"/>
      <w:r>
        <w:t xml:space="preserve">  Most UNIX machines have a log on account called “</w:t>
      </w:r>
      <w:r>
        <w:rPr>
          <w:b/>
        </w:rPr>
        <w:t>root</w:t>
      </w:r>
      <w:proofErr w:type="gramStart"/>
      <w:r>
        <w:t>”,</w:t>
      </w:r>
      <w:proofErr w:type="gramEnd"/>
      <w:r>
        <w:t xml:space="preserve"> which acts as the super-user.</w:t>
      </w:r>
      <w:r>
        <w:rPr>
          <w:b/>
        </w:rPr>
        <w:t xml:space="preserve"> </w:t>
      </w:r>
    </w:p>
    <w:p w:rsidR="00000000" w:rsidRDefault="00F86738">
      <w:proofErr w:type="gramStart"/>
      <w:r>
        <w:rPr>
          <w:b/>
        </w:rPr>
        <w:t>Sustained mode -</w:t>
      </w:r>
      <w:r>
        <w:t xml:space="preserve"> The measured transfer rate of a given device du</w:t>
      </w:r>
      <w:r>
        <w:t>ring normal operation.</w:t>
      </w:r>
      <w:proofErr w:type="gramEnd"/>
      <w:r>
        <w:rPr>
          <w:b/>
        </w:rPr>
        <w:t xml:space="preserve"> </w:t>
      </w:r>
    </w:p>
    <w:p w:rsidR="00000000" w:rsidRDefault="00F86738">
      <w:proofErr w:type="gramStart"/>
      <w:r>
        <w:rPr>
          <w:b/>
        </w:rPr>
        <w:t>Switch -</w:t>
      </w:r>
      <w:r>
        <w:t xml:space="preserve"> A network traffic-monitoring device that controls the flow of traffic between multiple network nodes.</w:t>
      </w:r>
      <w:proofErr w:type="gramEnd"/>
    </w:p>
    <w:p w:rsidR="00000000" w:rsidRDefault="00F86738">
      <w:r>
        <w:rPr>
          <w:b/>
        </w:rPr>
        <w:t>System</w:t>
      </w:r>
      <w:r>
        <w:t xml:space="preserve"> - A generic term used for its brevity to mean either a major application or a ge</w:t>
      </w:r>
      <w:r>
        <w:t>n</w:t>
      </w:r>
      <w:r>
        <w:t>eral support system.  A system is</w:t>
      </w:r>
      <w:r>
        <w:t xml:space="preserve"> identified by logical boundaries drawn around the var</w:t>
      </w:r>
      <w:r>
        <w:t>i</w:t>
      </w:r>
      <w:r>
        <w:t>ous processing communications, storage, and related resources.  They must be under same direct management control (not responsibility), perform essentially the same fun</w:t>
      </w:r>
      <w:r>
        <w:t>c</w:t>
      </w:r>
      <w:r>
        <w:t>tion, reside in the same environ</w:t>
      </w:r>
      <w:r>
        <w:t>ment, and have the same characteristics and security needs.  A system does not have to be physically connected.</w:t>
      </w:r>
      <w:r>
        <w:rPr>
          <w:b/>
        </w:rPr>
        <w:t xml:space="preserve"> </w:t>
      </w:r>
    </w:p>
    <w:p w:rsidR="00000000" w:rsidRDefault="00F86738">
      <w:r>
        <w:rPr>
          <w:rStyle w:val="Strong"/>
        </w:rPr>
        <w:t xml:space="preserve">Systems Downtime </w:t>
      </w:r>
      <w:r>
        <w:rPr>
          <w:rStyle w:val="Strong"/>
          <w:b w:val="0"/>
        </w:rPr>
        <w:t xml:space="preserve">- </w:t>
      </w:r>
      <w:r>
        <w:t>A planned interruption in system availability for scheduled system maintenance.</w:t>
      </w:r>
    </w:p>
    <w:p w:rsidR="00000000" w:rsidRDefault="00F86738">
      <w:r>
        <w:rPr>
          <w:b/>
        </w:rPr>
        <w:t>Systems integrator -</w:t>
      </w:r>
      <w:r>
        <w:t xml:space="preserve"> An individual or compan</w:t>
      </w:r>
      <w:r>
        <w:t>y that combines various components and programs into a functioning system, customized for a particular customer's needs.</w:t>
      </w:r>
    </w:p>
    <w:p w:rsidR="00000000" w:rsidRDefault="00F86738">
      <w:r>
        <w:rPr>
          <w:rStyle w:val="Strong"/>
        </w:rPr>
        <w:t xml:space="preserve">System Outage </w:t>
      </w:r>
      <w:r>
        <w:rPr>
          <w:rStyle w:val="Strong"/>
          <w:b w:val="0"/>
        </w:rPr>
        <w:t xml:space="preserve">- </w:t>
      </w:r>
      <w:r>
        <w:t>An unplanned interruption in system availability as a result of compu</w:t>
      </w:r>
      <w:r>
        <w:t>t</w:t>
      </w:r>
      <w:r>
        <w:t xml:space="preserve">er hardware or software problems, or operational </w:t>
      </w:r>
      <w:r>
        <w:t>problems.</w:t>
      </w:r>
    </w:p>
    <w:p w:rsidR="00000000" w:rsidRDefault="00F86738">
      <w:r>
        <w:rPr>
          <w:b/>
        </w:rPr>
        <w:t>System Security Plan (SSP)</w:t>
      </w:r>
      <w:r>
        <w:t xml:space="preserve"> - A plan to be developed by </w:t>
      </w:r>
      <w:r>
        <w:rPr>
          <w:i/>
          <w:color w:val="FF0000"/>
        </w:rPr>
        <w:t>&lt;Name&gt;</w:t>
      </w:r>
      <w:r>
        <w:t xml:space="preserve"> in accordance with OMB and NIST guidelines implementing the Computer Security Act of 1987, to saf</w:t>
      </w:r>
      <w:r>
        <w:t>e</w:t>
      </w:r>
      <w:r>
        <w:t>guard the security of its information technology systems and installations.</w:t>
      </w:r>
    </w:p>
    <w:p w:rsidR="00000000" w:rsidRDefault="00F86738">
      <w:r>
        <w:rPr>
          <w:b/>
        </w:rPr>
        <w:t>Target -</w:t>
      </w:r>
      <w:r>
        <w:t xml:space="preserve"> a</w:t>
      </w:r>
      <w:r>
        <w:t xml:space="preserve"> SCSI device that performs an operation requested by an initiator.</w:t>
      </w:r>
    </w:p>
    <w:p w:rsidR="00000000" w:rsidRDefault="00F86738">
      <w:r>
        <w:rPr>
          <w:b/>
        </w:rPr>
        <w:t>TCQ -</w:t>
      </w:r>
      <w:r>
        <w:t xml:space="preserve"> Tag command queuing; a feature introduced in the SCSI-2 specification that pe</w:t>
      </w:r>
      <w:r>
        <w:t>r</w:t>
      </w:r>
      <w:r>
        <w:t>mits each initiator to issue commands accompanied by instructions for how the target should handle the co</w:t>
      </w:r>
      <w:r>
        <w:t>mmand; the initiator can either request the command to be executed at the first available opportunity, in the order in which the command was received, or at a time deemed appropriate by the target.</w:t>
      </w:r>
    </w:p>
    <w:p w:rsidR="00000000" w:rsidRDefault="00F86738">
      <w:r>
        <w:rPr>
          <w:rStyle w:val="Strong"/>
        </w:rPr>
        <w:t xml:space="preserve">Technical Threats </w:t>
      </w:r>
      <w:r>
        <w:rPr>
          <w:rStyle w:val="Strong"/>
          <w:b w:val="0"/>
        </w:rPr>
        <w:t>-</w:t>
      </w:r>
      <w:r>
        <w:t xml:space="preserve"> A disaster causing event that may occu</w:t>
      </w:r>
      <w:r>
        <w:t>r regardless of any human elements.</w:t>
      </w:r>
      <w:r>
        <w:rPr>
          <w:b/>
        </w:rPr>
        <w:t xml:space="preserve"> </w:t>
      </w:r>
    </w:p>
    <w:p w:rsidR="00000000" w:rsidRDefault="00F86738">
      <w:proofErr w:type="gramStart"/>
      <w:r>
        <w:rPr>
          <w:b/>
        </w:rPr>
        <w:t>Telco -</w:t>
      </w:r>
      <w:r>
        <w:t xml:space="preserve"> Abbreviation for a "telecommunications company."</w:t>
      </w:r>
      <w:proofErr w:type="gramEnd"/>
    </w:p>
    <w:p w:rsidR="00000000" w:rsidRDefault="00F86738">
      <w:proofErr w:type="gramStart"/>
      <w:r>
        <w:rPr>
          <w:rStyle w:val="Strong"/>
        </w:rPr>
        <w:t xml:space="preserve">Temporary Operating Procedures </w:t>
      </w:r>
      <w:r>
        <w:rPr>
          <w:rStyle w:val="Strong"/>
          <w:b w:val="0"/>
        </w:rPr>
        <w:t xml:space="preserve">- </w:t>
      </w:r>
      <w:r>
        <w:t>Predetermined procedures, which streamline ope</w:t>
      </w:r>
      <w:r>
        <w:t>r</w:t>
      </w:r>
      <w:r>
        <w:t xml:space="preserve">ations while maintaining an acceptable level of control and auditability during a </w:t>
      </w:r>
      <w:r>
        <w:t>disaster situation.</w:t>
      </w:r>
      <w:proofErr w:type="gramEnd"/>
    </w:p>
    <w:p w:rsidR="00000000" w:rsidRDefault="00F86738">
      <w:pPr>
        <w:rPr>
          <w:rStyle w:val="Strong"/>
        </w:rPr>
      </w:pPr>
      <w:r>
        <w:rPr>
          <w:b/>
        </w:rPr>
        <w:t>Terabyte -</w:t>
      </w:r>
      <w:r>
        <w:t xml:space="preserve"> Approximately one trillion bytes, 1,024 gigabytes.</w:t>
      </w:r>
      <w:r>
        <w:rPr>
          <w:rStyle w:val="Strong"/>
        </w:rPr>
        <w:t xml:space="preserve"> </w:t>
      </w:r>
    </w:p>
    <w:p w:rsidR="00000000" w:rsidRDefault="00F86738">
      <w:r>
        <w:rPr>
          <w:rStyle w:val="Strong"/>
        </w:rPr>
        <w:t xml:space="preserve">Test Plan </w:t>
      </w:r>
      <w:r>
        <w:rPr>
          <w:rStyle w:val="Strong"/>
          <w:b w:val="0"/>
        </w:rPr>
        <w:t>-</w:t>
      </w:r>
      <w:r>
        <w:t xml:space="preserve"> The recovery plans and procedures that are used in a systems test to ensure viability.  A test plan is designed to exercise specific action tasks and procedures </w:t>
      </w:r>
      <w:r>
        <w:t>that would be encountered in a real disaster.</w:t>
      </w:r>
    </w:p>
    <w:p w:rsidR="00000000" w:rsidRDefault="00F86738">
      <w:r>
        <w:rPr>
          <w:b/>
        </w:rPr>
        <w:t>Test scenarios</w:t>
      </w:r>
      <w:r>
        <w:t xml:space="preserve"> - Are descriptions of the tests to be performed to check the effectiveness of the security features.  They may include validation of password constraints, such as length and composition of the pa</w:t>
      </w:r>
      <w:r>
        <w:t>ssword, entry of erroneous data to check data validation controls, review of audit information produced by the system, review of contingency plans and risk analyses, etc.</w:t>
      </w:r>
    </w:p>
    <w:p w:rsidR="00000000" w:rsidRDefault="00F86738">
      <w:proofErr w:type="gramStart"/>
      <w:r>
        <w:rPr>
          <w:b/>
        </w:rPr>
        <w:t>Threat</w:t>
      </w:r>
      <w:r>
        <w:t xml:space="preserve"> - Any circumstance or event with the potential to cause harm to a system in th</w:t>
      </w:r>
      <w:r>
        <w:t>e destruction, disclosure, modification of data, and/or denial of service.</w:t>
      </w:r>
      <w:proofErr w:type="gramEnd"/>
    </w:p>
    <w:p w:rsidR="00000000" w:rsidRDefault="00F86738">
      <w:r>
        <w:rPr>
          <w:b/>
        </w:rPr>
        <w:t>Throughput -</w:t>
      </w:r>
      <w:r>
        <w:t xml:space="preserve"> Measures the number of service requests on the I/O channel per unit of time.</w:t>
      </w:r>
    </w:p>
    <w:p w:rsidR="00000000" w:rsidRDefault="00F86738">
      <w:r>
        <w:rPr>
          <w:b/>
        </w:rPr>
        <w:t>Time Bomb</w:t>
      </w:r>
      <w:r>
        <w:t xml:space="preserve"> - Computer code that is preset to cause a later malfunction after a specific date</w:t>
      </w:r>
      <w:r>
        <w:t>, time, or a specific number of operations.  The “Friday the 13</w:t>
      </w:r>
      <w:r>
        <w:rPr>
          <w:vertAlign w:val="superscript"/>
        </w:rPr>
        <w:t>th</w:t>
      </w:r>
      <w:r>
        <w:t>” computer virus is an example.  This virus infects the system several days or even months before and lies do</w:t>
      </w:r>
      <w:r>
        <w:t>r</w:t>
      </w:r>
      <w:r>
        <w:t>mant until the date reaches Friday the 13</w:t>
      </w:r>
      <w:r>
        <w:rPr>
          <w:vertAlign w:val="superscript"/>
        </w:rPr>
        <w:t>th</w:t>
      </w:r>
      <w:r>
        <w:t>.</w:t>
      </w:r>
    </w:p>
    <w:p w:rsidR="00000000" w:rsidRDefault="00F86738">
      <w:r>
        <w:rPr>
          <w:b/>
        </w:rPr>
        <w:t>Topology -</w:t>
      </w:r>
      <w:r>
        <w:t xml:space="preserve"> Geometric arrangement of </w:t>
      </w:r>
      <w:r>
        <w:t>nodes and cable links in a local area network; may be either centralized or decentralized.</w:t>
      </w:r>
    </w:p>
    <w:p w:rsidR="00000000" w:rsidRDefault="00F86738">
      <w:r>
        <w:rPr>
          <w:b/>
        </w:rPr>
        <w:t>Transfer rate -</w:t>
      </w:r>
      <w:r>
        <w:t xml:space="preserve"> The number of megabytes of data that can be transferred from the read/write heads to the disk controller in one second.</w:t>
      </w:r>
    </w:p>
    <w:p w:rsidR="00000000" w:rsidRDefault="00F86738">
      <w:r>
        <w:rPr>
          <w:b/>
        </w:rPr>
        <w:t>Trap Door</w:t>
      </w:r>
      <w:r>
        <w:t xml:space="preserve"> - A set of instruct</w:t>
      </w:r>
      <w:r>
        <w:t>ion codes embedded in a computer operating system that permits access, while bypassing security controls.</w:t>
      </w:r>
    </w:p>
    <w:p w:rsidR="00000000" w:rsidRDefault="00F86738">
      <w:r>
        <w:rPr>
          <w:b/>
        </w:rPr>
        <w:t xml:space="preserve">Trojan </w:t>
      </w:r>
      <w:proofErr w:type="gramStart"/>
      <w:r>
        <w:rPr>
          <w:b/>
        </w:rPr>
        <w:t>Horse</w:t>
      </w:r>
      <w:proofErr w:type="gramEnd"/>
      <w:r>
        <w:t xml:space="preserve"> - A program that causes unexpected (and usually undesirable) effects when willingly installed or run by an unsuspecting user.  A Trojan h</w:t>
      </w:r>
      <w:r>
        <w:t>orse is commonly disguised as a game, a utility, or an application.  A person can either create or gain access to the source code of a common, frequently used program and then add code, so that the program performs a harmful function, in addition to its no</w:t>
      </w:r>
      <w:r>
        <w:t>rmal function.  These programs are generally deeply buried in the code of the target program, lie dormant for a pre-selected period, and are triggered in the same manner as a logic bomb.  A Trojan horse can alter, destroy, disclose data, or delete files.</w:t>
      </w:r>
    </w:p>
    <w:p w:rsidR="00000000" w:rsidRDefault="00F86738">
      <w:r>
        <w:rPr>
          <w:b/>
        </w:rPr>
        <w:t>T</w:t>
      </w:r>
      <w:r>
        <w:rPr>
          <w:b/>
        </w:rPr>
        <w:t>urnkey -</w:t>
      </w:r>
      <w:r>
        <w:t xml:space="preserve"> A product or system that can be plugged in, turned on, and operated with little or no additional configuring.</w:t>
      </w:r>
    </w:p>
    <w:p w:rsidR="00000000" w:rsidRDefault="00F86738">
      <w:r>
        <w:rPr>
          <w:rStyle w:val="Strong"/>
        </w:rPr>
        <w:t xml:space="preserve">Uninterruptible Power Supply (UPS) </w:t>
      </w:r>
      <w:r>
        <w:rPr>
          <w:rStyle w:val="Strong"/>
          <w:b w:val="0"/>
        </w:rPr>
        <w:t xml:space="preserve">- </w:t>
      </w:r>
      <w:r>
        <w:t>A backup power supply with enough power to allow a safe and orderly shutdown of the central processi</w:t>
      </w:r>
      <w:r>
        <w:t>ng unit should there be a disru</w:t>
      </w:r>
      <w:r>
        <w:t>p</w:t>
      </w:r>
      <w:r>
        <w:t>tion or shutdown of electricity.</w:t>
      </w:r>
    </w:p>
    <w:p w:rsidR="00000000" w:rsidRDefault="00F86738">
      <w:proofErr w:type="gramStart"/>
      <w:r>
        <w:rPr>
          <w:b/>
        </w:rPr>
        <w:t>UNIX -</w:t>
      </w:r>
      <w:r>
        <w:t xml:space="preserve"> An operating system that supports multitasking and is ideally suited to multi-user applications (such as networks).</w:t>
      </w:r>
      <w:proofErr w:type="gramEnd"/>
    </w:p>
    <w:p w:rsidR="00000000" w:rsidRDefault="00F86738">
      <w:pPr>
        <w:rPr>
          <w:rStyle w:val="Emphasis"/>
        </w:rPr>
      </w:pPr>
      <w:r>
        <w:rPr>
          <w:rStyle w:val="Strong"/>
        </w:rPr>
        <w:t>Uploading -</w:t>
      </w:r>
      <w:r>
        <w:t xml:space="preserve"> Connecting to another computer and sending a copy of pro</w:t>
      </w:r>
      <w:r>
        <w:t xml:space="preserve">gram or file to that computer.  </w:t>
      </w:r>
      <w:r>
        <w:rPr>
          <w:rStyle w:val="Emphasis"/>
        </w:rPr>
        <w:t>SEE ALSO Downloading</w:t>
      </w:r>
    </w:p>
    <w:p w:rsidR="00000000" w:rsidRDefault="00F86738">
      <w:pPr>
        <w:rPr>
          <w:b/>
        </w:rPr>
      </w:pPr>
      <w:r>
        <w:rPr>
          <w:rStyle w:val="Strong"/>
        </w:rPr>
        <w:t xml:space="preserve">Useful Records </w:t>
      </w:r>
      <w:r>
        <w:rPr>
          <w:rStyle w:val="Strong"/>
          <w:b w:val="0"/>
        </w:rPr>
        <w:t>-</w:t>
      </w:r>
      <w:r>
        <w:rPr>
          <w:rStyle w:val="Strong"/>
        </w:rPr>
        <w:t xml:space="preserve"> </w:t>
      </w:r>
      <w:r>
        <w:t>Records that are helpful but not required on a daily basis for continued operations.</w:t>
      </w:r>
      <w:r>
        <w:rPr>
          <w:b/>
        </w:rPr>
        <w:t xml:space="preserve"> </w:t>
      </w:r>
    </w:p>
    <w:p w:rsidR="00000000" w:rsidRDefault="00F86738">
      <w:r>
        <w:rPr>
          <w:b/>
        </w:rPr>
        <w:t>User</w:t>
      </w:r>
      <w:r>
        <w:t xml:space="preserve"> - A person or a process accessing an automated information system, </w:t>
      </w:r>
      <w:proofErr w:type="gramStart"/>
      <w:r>
        <w:t>either by</w:t>
      </w:r>
      <w:proofErr w:type="gramEnd"/>
      <w:r>
        <w:t xml:space="preserve"> direct or indirect</w:t>
      </w:r>
      <w:r>
        <w:t xml:space="preserve"> connection.</w:t>
      </w:r>
    </w:p>
    <w:p w:rsidR="00000000" w:rsidRDefault="00F86738">
      <w:r>
        <w:rPr>
          <w:rStyle w:val="Strong"/>
        </w:rPr>
        <w:t xml:space="preserve">User Contingency Procedures </w:t>
      </w:r>
      <w:r>
        <w:rPr>
          <w:rStyle w:val="Strong"/>
          <w:b w:val="0"/>
        </w:rPr>
        <w:t>-</w:t>
      </w:r>
      <w:r>
        <w:t xml:space="preserve"> Manual procedures to be implemented during a co</w:t>
      </w:r>
      <w:r>
        <w:t>m</w:t>
      </w:r>
      <w:r>
        <w:t>puter system outage.</w:t>
      </w:r>
    </w:p>
    <w:p w:rsidR="00000000" w:rsidRDefault="00F86738">
      <w:proofErr w:type="gramStart"/>
      <w:r>
        <w:rPr>
          <w:b/>
        </w:rPr>
        <w:t>User ID</w:t>
      </w:r>
      <w:r>
        <w:t xml:space="preserve"> - A group of characters and/or numbers that uniquely identify an individual and are used to gain valid access to a computer system.</w:t>
      </w:r>
      <w:proofErr w:type="gramEnd"/>
      <w:r>
        <w:t xml:space="preserve">  A u</w:t>
      </w:r>
      <w:r>
        <w:t>ser id is normally coupled with a password that is set by the owner of the user id.</w:t>
      </w:r>
    </w:p>
    <w:p w:rsidR="00000000" w:rsidRDefault="00F86738">
      <w:r>
        <w:rPr>
          <w:b/>
        </w:rPr>
        <w:t xml:space="preserve">Value-Added Reseller (VAR) - </w:t>
      </w:r>
      <w:r>
        <w:t>A business that repackages and improves hardware manufactured by an original equipment manufacturer.</w:t>
      </w:r>
    </w:p>
    <w:p w:rsidR="00000000" w:rsidRDefault="00F86738">
      <w:proofErr w:type="gramStart"/>
      <w:r>
        <w:rPr>
          <w:b/>
        </w:rPr>
        <w:t>Virus</w:t>
      </w:r>
      <w:r>
        <w:t xml:space="preserve"> - A code segment that replicates by </w:t>
      </w:r>
      <w:r>
        <w:t>attaching copies of itself to existing executable programs.</w:t>
      </w:r>
      <w:proofErr w:type="gramEnd"/>
      <w:r>
        <w:t xml:space="preserve">  This is usually done in such a manner that the copies will be executed when the file is loaded into memory, allowing them to infect still other files, and so on.  The new copy of the virus is exe</w:t>
      </w:r>
      <w:r>
        <w:t>cuted when a user executes the new host program.  The virus may include any additional “payload” that is triggered when specific conditions are met.  For example, some viruses display a text string on a particular date.  There are many types of viruses inc</w:t>
      </w:r>
      <w:r>
        <w:t>luding variants, overwriting, resident, stealth, and polymorphic.  V</w:t>
      </w:r>
      <w:r>
        <w:t>i</w:t>
      </w:r>
      <w:r>
        <w:t>ruses often have damaging side effects, sometimes intentionally, sometimes not.</w:t>
      </w:r>
    </w:p>
    <w:p w:rsidR="00000000" w:rsidRDefault="00F86738">
      <w:proofErr w:type="gramStart"/>
      <w:r>
        <w:rPr>
          <w:b/>
        </w:rPr>
        <w:t>Virus detection software</w:t>
      </w:r>
      <w:r>
        <w:t xml:space="preserve"> - Software written to scan machine</w:t>
      </w:r>
      <w:r>
        <w:noBreakHyphen/>
        <w:t>readable media on co</w:t>
      </w:r>
      <w:r>
        <w:t>m</w:t>
      </w:r>
      <w:r>
        <w:t>puter systems.</w:t>
      </w:r>
      <w:proofErr w:type="gramEnd"/>
      <w:r>
        <w:t xml:space="preserve">  There are </w:t>
      </w:r>
      <w:r>
        <w:t xml:space="preserve">a growing number of reputable software packages available that are designed to detect and/or remove viruses.  In addition, many utility programs can search text files for virus signatures or potentially unsafe practices. </w:t>
      </w:r>
    </w:p>
    <w:p w:rsidR="00000000" w:rsidRDefault="00F86738">
      <w:r>
        <w:rPr>
          <w:b/>
        </w:rPr>
        <w:t>Virus signature</w:t>
      </w:r>
      <w:r>
        <w:t xml:space="preserve"> - A unique set of </w:t>
      </w:r>
      <w:r>
        <w:t>characters, which identify a particular virus.  This may also be referred to as a virus marker.</w:t>
      </w:r>
    </w:p>
    <w:p w:rsidR="00000000" w:rsidRDefault="00F86738">
      <w:r>
        <w:rPr>
          <w:rStyle w:val="Strong"/>
        </w:rPr>
        <w:t>Vital Records</w:t>
      </w:r>
      <w:r>
        <w:rPr>
          <w:rStyle w:val="Strong"/>
          <w:b w:val="0"/>
        </w:rPr>
        <w:t xml:space="preserve"> - </w:t>
      </w:r>
      <w:r>
        <w:t>Records or documents, for legal, regulatory, or operational reasons, ca</w:t>
      </w:r>
      <w:r>
        <w:t>n</w:t>
      </w:r>
      <w:r>
        <w:t>not be irretrievably lost or damaged without materially impairing the or</w:t>
      </w:r>
      <w:r>
        <w:t>ganization's abi</w:t>
      </w:r>
      <w:r>
        <w:t>l</w:t>
      </w:r>
      <w:r>
        <w:t>i</w:t>
      </w:r>
      <w:r>
        <w:t xml:space="preserve">ty to conduct business.  </w:t>
      </w:r>
    </w:p>
    <w:p w:rsidR="00000000" w:rsidRDefault="00F86738">
      <w:r>
        <w:rPr>
          <w:rStyle w:val="Strong"/>
        </w:rPr>
        <w:t xml:space="preserve">Voice Recovery </w:t>
      </w:r>
      <w:r>
        <w:rPr>
          <w:rStyle w:val="Strong"/>
          <w:b w:val="0"/>
        </w:rPr>
        <w:t>-</w:t>
      </w:r>
      <w:r>
        <w:t xml:space="preserve"> The restoration of an organization's voice communications system.</w:t>
      </w:r>
    </w:p>
    <w:p w:rsidR="00000000" w:rsidRDefault="00F86738">
      <w:r>
        <w:rPr>
          <w:b/>
        </w:rPr>
        <w:t>Vulnerability</w:t>
      </w:r>
      <w:r>
        <w:t xml:space="preserve"> - A weakness in an information system or component (e.g., security pr</w:t>
      </w:r>
      <w:r>
        <w:t>o</w:t>
      </w:r>
      <w:r>
        <w:t xml:space="preserve">cedures, hardware design, </w:t>
      </w:r>
      <w:proofErr w:type="gramStart"/>
      <w:r>
        <w:t>internal</w:t>
      </w:r>
      <w:proofErr w:type="gramEnd"/>
      <w:r>
        <w:t xml:space="preserve"> controls) </w:t>
      </w:r>
      <w:r>
        <w:t>that could be exploited, attacked or fail.  Vulnerabilities include susceptibility to physical dangers, such as fire or water, unauth</w:t>
      </w:r>
      <w:r>
        <w:t>o</w:t>
      </w:r>
      <w:r>
        <w:t>rized access to sensitive data, entry of erroneous data, denial of timely service, fraud, etc.</w:t>
      </w:r>
    </w:p>
    <w:p w:rsidR="00000000" w:rsidRDefault="00F86738">
      <w:r>
        <w:rPr>
          <w:b/>
        </w:rPr>
        <w:t xml:space="preserve">Wide Area Network (WAN) - </w:t>
      </w:r>
      <w:r>
        <w:t>A</w:t>
      </w:r>
      <w:r>
        <w:t xml:space="preserve"> network that uses high-speed, long-distance commun</w:t>
      </w:r>
      <w:r>
        <w:t>i</w:t>
      </w:r>
      <w:r>
        <w:t>cations technology (e.g., phone lines and satellites) to connect computers over long di</w:t>
      </w:r>
      <w:r>
        <w:t>s</w:t>
      </w:r>
      <w:r>
        <w:t>tances.</w:t>
      </w:r>
      <w:r>
        <w:rPr>
          <w:rStyle w:val="Strong"/>
        </w:rPr>
        <w:t xml:space="preserve">  </w:t>
      </w:r>
      <w:r>
        <w:rPr>
          <w:rStyle w:val="Strong"/>
          <w:b w:val="0"/>
        </w:rPr>
        <w:t>Similar to a</w:t>
      </w:r>
      <w:r>
        <w:rPr>
          <w:rStyle w:val="Strong"/>
        </w:rPr>
        <w:t xml:space="preserve"> </w:t>
      </w:r>
      <w:r>
        <w:t>LAN, except that parts of a WAN are geographically dispersed, po</w:t>
      </w:r>
      <w:r>
        <w:t>s</w:t>
      </w:r>
      <w:r>
        <w:t>s</w:t>
      </w:r>
      <w:r>
        <w:t xml:space="preserve">ible in different cities or </w:t>
      </w:r>
      <w:r>
        <w:t>even on different continents.  Public carriers like telecommun</w:t>
      </w:r>
      <w:r>
        <w:t>i</w:t>
      </w:r>
      <w:r>
        <w:t>cations carriers are included in most WANs; very large WANs may have incorporate s</w:t>
      </w:r>
      <w:r>
        <w:t>a</w:t>
      </w:r>
      <w:r>
        <w:t>t</w:t>
      </w:r>
      <w:r>
        <w:t>ellite stations or microwave towers.</w:t>
      </w:r>
    </w:p>
    <w:p w:rsidR="00000000" w:rsidRDefault="00F86738">
      <w:r>
        <w:rPr>
          <w:rStyle w:val="Strong"/>
        </w:rPr>
        <w:t>Warm Site -</w:t>
      </w:r>
      <w:r>
        <w:t xml:space="preserve"> An alternate processing site which is only partially equippe</w:t>
      </w:r>
      <w:r>
        <w:t>d (As compared to Hot Site which is fully equipped).</w:t>
      </w:r>
    </w:p>
    <w:p w:rsidR="00000000" w:rsidRDefault="00F86738">
      <w:r>
        <w:rPr>
          <w:b/>
        </w:rPr>
        <w:t xml:space="preserve">Web cache - </w:t>
      </w:r>
      <w:r>
        <w:t>A Web cache fills requests from the Web server, stores the requested i</w:t>
      </w:r>
      <w:r>
        <w:t>n</w:t>
      </w:r>
      <w:r>
        <w:t>formation locally, and sends the information to the client; the next time the web cache gets a request for the same info</w:t>
      </w:r>
      <w:r>
        <w:t>rmation, it simply returns the locally cached data instead of searching over the Internet, thus reducing Internet traffic and response time.</w:t>
      </w:r>
    </w:p>
    <w:p w:rsidR="00000000" w:rsidRDefault="00F86738">
      <w:r>
        <w:rPr>
          <w:b/>
        </w:rPr>
        <w:t xml:space="preserve">Web site - </w:t>
      </w:r>
      <w:r>
        <w:t>A location on the World Wide Web that is owned and managed by an indivi</w:t>
      </w:r>
      <w:r>
        <w:t>d</w:t>
      </w:r>
      <w:r>
        <w:t>ual, company or organization; us</w:t>
      </w:r>
      <w:r>
        <w:t>ually contains a home page and additional pages that i</w:t>
      </w:r>
      <w:r>
        <w:t>n</w:t>
      </w:r>
      <w:r>
        <w:t>clude information provided by the site's owner, and may include links to other relevant sites.</w:t>
      </w:r>
    </w:p>
    <w:p w:rsidR="00000000" w:rsidRDefault="00F86738">
      <w:r>
        <w:rPr>
          <w:b/>
        </w:rPr>
        <w:t xml:space="preserve">World Wide Web (WWW) - </w:t>
      </w:r>
      <w:r>
        <w:t>A global hypertext system operating on the Internet that enables electronic communi</w:t>
      </w:r>
      <w:r>
        <w:t>cation of text, graphics, audio, and video.</w:t>
      </w:r>
    </w:p>
    <w:p w:rsidR="00000000" w:rsidRDefault="00F86738">
      <w:proofErr w:type="gramStart"/>
      <w:r>
        <w:rPr>
          <w:b/>
          <w:caps/>
        </w:rPr>
        <w:t>W</w:t>
      </w:r>
      <w:r>
        <w:rPr>
          <w:b/>
        </w:rPr>
        <w:t>orm</w:t>
      </w:r>
      <w:r>
        <w:t xml:space="preserve"> - A complete program that propagates itself from system to system, usually through a network or other communication facility.</w:t>
      </w:r>
      <w:proofErr w:type="gramEnd"/>
      <w:r>
        <w:t xml:space="preserve">  A worm is similar to a virus.  It is able to infect other systems and programs u</w:t>
      </w:r>
      <w:r>
        <w:t>sually by spawning copies of itself in each computer’s memory.  A worm differs from a virus, in that a virus replicates itself, while a worm does not.  A worm copies itself to a person’s workstation over a network or through a host computer and then spread</w:t>
      </w:r>
      <w:r>
        <w:t>s to other workstations.  A worm might duplicate itself in one computer so often that it causes the computer to crash.  Sometimes written in separate segments, a worm is introduced surreptitiously into a host system, either for fun or with intent to damage</w:t>
      </w:r>
      <w:r>
        <w:t xml:space="preserve"> or destroy information.  It can easily take over a network, as the “internet” worm did.  The “internet” worm was intentionally released into the ARPANET (predecessor to the internet) by Robert Morris in 1976, as an experiment.  Unlike a trojan horse, a wo</w:t>
      </w:r>
      <w:r>
        <w:t>rm enters a system uninvited.</w:t>
      </w:r>
    </w:p>
    <w:p w:rsidR="00000000" w:rsidRDefault="00F86738">
      <w:r>
        <w:rPr>
          <w:b/>
        </w:rPr>
        <w:t>XOR engine:</w:t>
      </w:r>
      <w:r>
        <w:t xml:space="preserve"> Process or set of instructions that calculates data bit relationships in a RAID subsystem.</w:t>
      </w:r>
    </w:p>
    <w:p w:rsidR="00000000" w:rsidRDefault="00F86738"/>
    <w:p w:rsidR="00000000" w:rsidRDefault="00F86738">
      <w:pPr>
        <w:pStyle w:val="Heading1"/>
      </w:pPr>
      <w:bookmarkStart w:id="102" w:name="_Toc520775998"/>
      <w:r>
        <w:t>Appendices</w:t>
      </w:r>
      <w:bookmarkEnd w:id="102"/>
    </w:p>
    <w:p w:rsidR="00000000" w:rsidRDefault="00F86738">
      <w:r>
        <w:t>All the items in this section should receive a separate appendix.  In many cases inform</w:t>
      </w:r>
      <w:r>
        <w:t>a</w:t>
      </w:r>
      <w:r>
        <w:t xml:space="preserve">tion will be generated </w:t>
      </w:r>
      <w:r>
        <w:t>from the IMS database.  Frequent updates and reviews should be made for this data.  A printed copy should be made for inclusion in the Contingency Plan.  However, as this is the dynamic information, the official record should be the IMS.  A</w:t>
      </w:r>
      <w:r>
        <w:t>c</w:t>
      </w:r>
      <w:r>
        <w:t>cess to the IMS</w:t>
      </w:r>
      <w:r>
        <w:t xml:space="preserve"> should be available from outside the </w:t>
      </w:r>
      <w:r>
        <w:rPr>
          <w:color w:val="FF0000"/>
        </w:rPr>
        <w:t>&lt;</w:t>
      </w:r>
      <w:r>
        <w:rPr>
          <w:i/>
          <w:color w:val="FF0000"/>
        </w:rPr>
        <w:t>Facility’s</w:t>
      </w:r>
      <w:r>
        <w:rPr>
          <w:color w:val="FF0000"/>
        </w:rPr>
        <w:t>&gt;</w:t>
      </w:r>
      <w:r>
        <w:t xml:space="preserve"> normal operation loc</w:t>
      </w:r>
      <w:r>
        <w:t>a</w:t>
      </w:r>
      <w:r>
        <w:t xml:space="preserve">tion.  IMS data should be stored in a location geographically separate from </w:t>
      </w:r>
      <w:r>
        <w:rPr>
          <w:color w:val="FF0000"/>
        </w:rPr>
        <w:t>&lt;</w:t>
      </w:r>
      <w:r>
        <w:rPr>
          <w:i/>
          <w:color w:val="FF0000"/>
        </w:rPr>
        <w:t>Facil</w:t>
      </w:r>
      <w:r>
        <w:rPr>
          <w:i/>
          <w:color w:val="FF0000"/>
        </w:rPr>
        <w:t>i</w:t>
      </w:r>
      <w:r>
        <w:rPr>
          <w:i/>
          <w:color w:val="FF0000"/>
        </w:rPr>
        <w:t>ty’s</w:t>
      </w:r>
      <w:r>
        <w:rPr>
          <w:color w:val="FF0000"/>
        </w:rPr>
        <w:t>&gt;</w:t>
      </w:r>
      <w:r>
        <w:t xml:space="preserve"> offices.  A means to access this data from alternate locations should be in place and tested.</w:t>
      </w:r>
    </w:p>
    <w:p w:rsidR="00000000" w:rsidRDefault="00F86738">
      <w:pPr>
        <w:pStyle w:val="Heading2"/>
        <w:numPr>
          <w:ilvl w:val="0"/>
          <w:numId w:val="0"/>
        </w:numPr>
      </w:pPr>
    </w:p>
    <w:p w:rsidR="00000000" w:rsidRDefault="00F86738">
      <w:pPr>
        <w:pStyle w:val="Title"/>
      </w:pPr>
      <w:r>
        <w:br w:type="page"/>
      </w:r>
      <w:bookmarkStart w:id="103" w:name="_Toc520775999"/>
      <w:r>
        <w:t>APPENDIX A – CONTINGENCY PLAN CONTACT INFORMATION</w:t>
      </w:r>
      <w:bookmarkEnd w:id="103"/>
    </w:p>
    <w:p w:rsidR="00000000" w:rsidRDefault="00F86738">
      <w:pPr>
        <w:sectPr w:rsidR="00000000">
          <w:footerReference w:type="default" r:id="rId14"/>
          <w:pgSz w:w="12240" w:h="15840"/>
          <w:pgMar w:top="1440" w:right="1800" w:bottom="1440" w:left="1800" w:header="720" w:footer="720" w:gutter="0"/>
          <w:cols w:space="720"/>
          <w:vAlign w:val="center"/>
        </w:sectPr>
      </w:pPr>
    </w:p>
    <w:p w:rsidR="00000000" w:rsidRDefault="00F86738">
      <w:pPr>
        <w:pStyle w:val="textbody"/>
        <w:widowControl/>
        <w:tabs>
          <w:tab w:val="clear" w:pos="4680"/>
        </w:tabs>
        <w:spacing w:before="0"/>
      </w:pPr>
      <w:r>
        <w:t>This appendix should include all points of contact of positions described in the Conti</w:t>
      </w:r>
      <w:r>
        <w:t>n</w:t>
      </w:r>
      <w:r>
        <w:t>gency Plan and key organizational personnel.  Include home and mobile telephone nu</w:t>
      </w:r>
      <w:r>
        <w:t>m</w:t>
      </w:r>
      <w:r>
        <w:t xml:space="preserve">bers.  Include emergency location </w:t>
      </w:r>
      <w:r>
        <w:t>assignments.  Include a telephone tree, which lists the order of contact when a contingency situation or disaster is declared.</w:t>
      </w:r>
    </w:p>
    <w:p w:rsidR="00000000" w:rsidRDefault="00F86738">
      <w:pPr>
        <w:pStyle w:val="textbody"/>
        <w:widowControl/>
        <w:tabs>
          <w:tab w:val="clear" w:pos="4680"/>
        </w:tabs>
        <w:spacing w:before="0"/>
      </w:pPr>
    </w:p>
    <w:p w:rsidR="00000000" w:rsidRDefault="00F86738">
      <w:pPr>
        <w:pStyle w:val="textbody"/>
        <w:widowControl/>
        <w:tabs>
          <w:tab w:val="clear" w:pos="4680"/>
        </w:tabs>
        <w:spacing w:before="0"/>
      </w:pPr>
      <w:r>
        <w:t xml:space="preserve">The contact list should indicate the system and organization within the </w:t>
      </w:r>
      <w:r>
        <w:rPr>
          <w:i/>
          <w:color w:val="FF0000"/>
        </w:rPr>
        <w:t>&lt;Facility&gt;</w:t>
      </w:r>
      <w:r>
        <w:rPr>
          <w:color w:val="FF0000"/>
        </w:rPr>
        <w:t xml:space="preserve"> </w:t>
      </w:r>
      <w:r>
        <w:t xml:space="preserve">that each individual is associated </w:t>
      </w:r>
      <w:proofErr w:type="gramStart"/>
      <w:r>
        <w:t>with</w:t>
      </w:r>
      <w:proofErr w:type="gramEnd"/>
      <w:r>
        <w:t>.</w:t>
      </w:r>
    </w:p>
    <w:p w:rsidR="00000000" w:rsidRDefault="00F86738">
      <w:pPr>
        <w:pStyle w:val="textbody"/>
        <w:widowControl/>
        <w:tabs>
          <w:tab w:val="clear" w:pos="4680"/>
        </w:tabs>
        <w:spacing w:before="0"/>
      </w:pPr>
    </w:p>
    <w:p w:rsidR="00000000" w:rsidRDefault="00F86738">
      <w:pPr>
        <w:pStyle w:val="textbody"/>
        <w:widowControl/>
        <w:tabs>
          <w:tab w:val="clear" w:pos="4680"/>
        </w:tabs>
        <w:spacing w:before="0"/>
      </w:pPr>
      <w:r>
        <w:t>A r</w:t>
      </w:r>
      <w:r>
        <w:t>eference list of emergency services and public utilities should be included.</w:t>
      </w:r>
    </w:p>
    <w:p w:rsidR="00000000" w:rsidRDefault="00F86738">
      <w:pPr>
        <w:pStyle w:val="Title"/>
      </w:pPr>
      <w:r>
        <w:br w:type="page"/>
      </w:r>
      <w:bookmarkStart w:id="104" w:name="_Toc520776000"/>
      <w:r>
        <w:t>APPENDIX B – EMERGENCY PROCEDURES</w:t>
      </w:r>
      <w:bookmarkEnd w:id="104"/>
    </w:p>
    <w:p w:rsidR="00000000" w:rsidRDefault="00F86738">
      <w:pPr>
        <w:pStyle w:val="Title"/>
      </w:pPr>
    </w:p>
    <w:p w:rsidR="00000000" w:rsidRDefault="00F86738">
      <w:pPr>
        <w:jc w:val="left"/>
      </w:pPr>
      <w:r>
        <w:br w:type="page"/>
        <w:t xml:space="preserve">Include Emergency Procedures for </w:t>
      </w:r>
      <w:r>
        <w:rPr>
          <w:i/>
          <w:color w:val="FF0000"/>
        </w:rPr>
        <w:t>&lt;Name&gt;</w:t>
      </w:r>
      <w:r>
        <w:t xml:space="preserve"> and the Facility.  Describe actions to be ta</w:t>
      </w:r>
      <w:r>
        <w:t>k</w:t>
      </w:r>
      <w:r>
        <w:t>en by employees emphasizing personnel safety.  Address po</w:t>
      </w:r>
      <w:r>
        <w:t>tential scenarios including fire, bomb threat or event, and civil disorders.  Include evacuation procedures.</w:t>
      </w:r>
    </w:p>
    <w:p w:rsidR="00000000" w:rsidRDefault="00F86738">
      <w:pPr>
        <w:pStyle w:val="Title"/>
        <w:sectPr w:rsidR="00000000">
          <w:type w:val="nextColumn"/>
          <w:pgSz w:w="12240" w:h="15840"/>
          <w:pgMar w:top="1440" w:right="1800" w:bottom="1440" w:left="1800" w:header="720" w:footer="720" w:gutter="0"/>
          <w:cols w:space="720"/>
        </w:sectPr>
      </w:pPr>
      <w:r>
        <w:br w:type="page"/>
        <w:t xml:space="preserve"> </w:t>
      </w:r>
      <w:bookmarkStart w:id="105" w:name="_Toc520776001"/>
      <w:r>
        <w:t>APPENDIX C – TEAM STAFFING AND TASKINGS</w:t>
      </w:r>
      <w:bookmarkEnd w:id="105"/>
    </w:p>
    <w:p w:rsidR="00000000" w:rsidRDefault="00F86738">
      <w:pPr>
        <w:pStyle w:val="Heading2"/>
        <w:numPr>
          <w:ilvl w:val="0"/>
          <w:numId w:val="0"/>
        </w:numPr>
      </w:pPr>
    </w:p>
    <w:p w:rsidR="00000000" w:rsidRDefault="00F86738">
      <w:r>
        <w:t xml:space="preserve">Include a roster and list of actions and responsibilities for each team created by </w:t>
      </w:r>
      <w:r>
        <w:rPr>
          <w:color w:val="FF0000"/>
        </w:rPr>
        <w:t>&lt;</w:t>
      </w:r>
      <w:r>
        <w:rPr>
          <w:i/>
          <w:color w:val="FF0000"/>
        </w:rPr>
        <w:t>Facil</w:t>
      </w:r>
      <w:r>
        <w:rPr>
          <w:i/>
          <w:color w:val="FF0000"/>
        </w:rPr>
        <w:t>i</w:t>
      </w:r>
      <w:r>
        <w:rPr>
          <w:i/>
          <w:color w:val="FF0000"/>
        </w:rPr>
        <w:t>ty</w:t>
      </w:r>
      <w:r>
        <w:rPr>
          <w:color w:val="FF0000"/>
        </w:rPr>
        <w:t xml:space="preserve">&gt; </w:t>
      </w:r>
      <w:r>
        <w:t>in Section</w:t>
      </w:r>
      <w:r>
        <w:t xml:space="preserve"> 5.2.  The following is an example of two tables for each team: </w:t>
      </w:r>
    </w:p>
    <w:p w:rsidR="00000000" w:rsidRDefault="00F8673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878"/>
        <w:gridCol w:w="4428"/>
      </w:tblGrid>
      <w:tr w:rsidR="00000000">
        <w:tblPrEx>
          <w:tblCellMar>
            <w:top w:w="0" w:type="dxa"/>
            <w:bottom w:w="0" w:type="dxa"/>
          </w:tblCellMar>
        </w:tblPrEx>
        <w:tc>
          <w:tcPr>
            <w:tcW w:w="4878" w:type="dxa"/>
          </w:tcPr>
          <w:p w:rsidR="00000000" w:rsidRDefault="00F86738">
            <w:pPr>
              <w:jc w:val="center"/>
              <w:rPr>
                <w:b/>
                <w:i/>
                <w:color w:val="FF0000"/>
              </w:rPr>
            </w:pPr>
            <w:r>
              <w:rPr>
                <w:b/>
                <w:i/>
                <w:color w:val="FF0000"/>
              </w:rPr>
              <w:t>Role</w:t>
            </w:r>
          </w:p>
        </w:tc>
        <w:tc>
          <w:tcPr>
            <w:tcW w:w="4428" w:type="dxa"/>
          </w:tcPr>
          <w:p w:rsidR="00000000" w:rsidRDefault="00F86738">
            <w:pPr>
              <w:jc w:val="center"/>
              <w:rPr>
                <w:b/>
                <w:i/>
                <w:color w:val="FF0000"/>
              </w:rPr>
            </w:pPr>
            <w:r>
              <w:rPr>
                <w:b/>
                <w:i/>
                <w:color w:val="FF0000"/>
              </w:rPr>
              <w:t>Name</w:t>
            </w:r>
          </w:p>
        </w:tc>
      </w:tr>
      <w:tr w:rsidR="00000000">
        <w:tblPrEx>
          <w:tblCellMar>
            <w:top w:w="0" w:type="dxa"/>
            <w:bottom w:w="0" w:type="dxa"/>
          </w:tblCellMar>
        </w:tblPrEx>
        <w:tc>
          <w:tcPr>
            <w:tcW w:w="4878" w:type="dxa"/>
          </w:tcPr>
          <w:p w:rsidR="00000000" w:rsidRDefault="00F86738">
            <w:pPr>
              <w:jc w:val="left"/>
              <w:rPr>
                <w:i/>
                <w:color w:val="FF0000"/>
              </w:rPr>
            </w:pPr>
            <w:r>
              <w:rPr>
                <w:i/>
                <w:color w:val="FF0000"/>
              </w:rPr>
              <w:t>Contingency Plan Coordinator (Team Leader)</w:t>
            </w:r>
          </w:p>
        </w:tc>
        <w:tc>
          <w:tcPr>
            <w:tcW w:w="4428" w:type="dxa"/>
          </w:tcPr>
          <w:p w:rsidR="00000000" w:rsidRDefault="00F86738">
            <w:pPr>
              <w:rPr>
                <w:i/>
                <w:color w:val="FF0000"/>
              </w:rPr>
            </w:pPr>
          </w:p>
        </w:tc>
      </w:tr>
      <w:tr w:rsidR="00000000">
        <w:tblPrEx>
          <w:tblCellMar>
            <w:top w:w="0" w:type="dxa"/>
            <w:bottom w:w="0" w:type="dxa"/>
          </w:tblCellMar>
        </w:tblPrEx>
        <w:tc>
          <w:tcPr>
            <w:tcW w:w="4878" w:type="dxa"/>
          </w:tcPr>
          <w:p w:rsidR="00000000" w:rsidRDefault="00F86738">
            <w:pPr>
              <w:jc w:val="left"/>
              <w:rPr>
                <w:i/>
                <w:color w:val="FF0000"/>
              </w:rPr>
            </w:pPr>
            <w:r>
              <w:rPr>
                <w:i/>
                <w:color w:val="FF0000"/>
              </w:rPr>
              <w:t>Facilities Representative  (To coordinate clos</w:t>
            </w:r>
            <w:r>
              <w:rPr>
                <w:i/>
                <w:color w:val="FF0000"/>
              </w:rPr>
              <w:t>e</w:t>
            </w:r>
            <w:r>
              <w:rPr>
                <w:i/>
                <w:color w:val="FF0000"/>
              </w:rPr>
              <w:t>ly with Facility Engineer)</w:t>
            </w:r>
          </w:p>
        </w:tc>
        <w:tc>
          <w:tcPr>
            <w:tcW w:w="4428" w:type="dxa"/>
          </w:tcPr>
          <w:p w:rsidR="00000000" w:rsidRDefault="00F86738">
            <w:pPr>
              <w:rPr>
                <w:i/>
                <w:color w:val="FF0000"/>
              </w:rPr>
            </w:pPr>
          </w:p>
        </w:tc>
      </w:tr>
      <w:tr w:rsidR="00000000">
        <w:tblPrEx>
          <w:tblCellMar>
            <w:top w:w="0" w:type="dxa"/>
            <w:bottom w:w="0" w:type="dxa"/>
          </w:tblCellMar>
        </w:tblPrEx>
        <w:tc>
          <w:tcPr>
            <w:tcW w:w="4878" w:type="dxa"/>
          </w:tcPr>
          <w:p w:rsidR="00000000" w:rsidRDefault="00F86738">
            <w:pPr>
              <w:jc w:val="left"/>
              <w:rPr>
                <w:i/>
                <w:color w:val="FF0000"/>
              </w:rPr>
            </w:pPr>
            <w:r>
              <w:rPr>
                <w:i/>
                <w:color w:val="FF0000"/>
              </w:rPr>
              <w:t>Technical Representative (s)</w:t>
            </w:r>
          </w:p>
        </w:tc>
        <w:tc>
          <w:tcPr>
            <w:tcW w:w="4428" w:type="dxa"/>
          </w:tcPr>
          <w:p w:rsidR="00000000" w:rsidRDefault="00F86738">
            <w:pPr>
              <w:rPr>
                <w:i/>
                <w:color w:val="FF0000"/>
              </w:rPr>
            </w:pPr>
          </w:p>
        </w:tc>
      </w:tr>
    </w:tbl>
    <w:p w:rsidR="00000000" w:rsidRDefault="00F8673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856"/>
      </w:tblGrid>
      <w:tr w:rsidR="00000000">
        <w:tblPrEx>
          <w:tblCellMar>
            <w:top w:w="0" w:type="dxa"/>
            <w:bottom w:w="0" w:type="dxa"/>
          </w:tblCellMar>
        </w:tblPrEx>
        <w:tc>
          <w:tcPr>
            <w:tcW w:w="8856" w:type="dxa"/>
          </w:tcPr>
          <w:p w:rsidR="00000000" w:rsidRDefault="00F86738">
            <w:pPr>
              <w:jc w:val="center"/>
              <w:rPr>
                <w:b/>
                <w:i/>
                <w:color w:val="FF0000"/>
              </w:rPr>
            </w:pPr>
            <w:r>
              <w:rPr>
                <w:b/>
                <w:i/>
                <w:color w:val="FF0000"/>
              </w:rPr>
              <w:t>Pre-Contingency</w:t>
            </w:r>
          </w:p>
        </w:tc>
      </w:tr>
      <w:tr w:rsidR="00000000">
        <w:tblPrEx>
          <w:tblCellMar>
            <w:top w:w="0" w:type="dxa"/>
            <w:bottom w:w="0" w:type="dxa"/>
          </w:tblCellMar>
        </w:tblPrEx>
        <w:tc>
          <w:tcPr>
            <w:tcW w:w="8856" w:type="dxa"/>
          </w:tcPr>
          <w:p w:rsidR="00000000" w:rsidRDefault="00F86738">
            <w:pPr>
              <w:rPr>
                <w:i/>
                <w:color w:val="FF0000"/>
              </w:rPr>
            </w:pPr>
            <w:r>
              <w:rPr>
                <w:i/>
                <w:color w:val="FF0000"/>
              </w:rPr>
              <w:t>Action 1</w:t>
            </w:r>
          </w:p>
        </w:tc>
      </w:tr>
      <w:tr w:rsidR="00000000">
        <w:tblPrEx>
          <w:tblCellMar>
            <w:top w:w="0" w:type="dxa"/>
            <w:bottom w:w="0" w:type="dxa"/>
          </w:tblCellMar>
        </w:tblPrEx>
        <w:tc>
          <w:tcPr>
            <w:tcW w:w="8856" w:type="dxa"/>
          </w:tcPr>
          <w:p w:rsidR="00000000" w:rsidRDefault="00F86738">
            <w:pPr>
              <w:rPr>
                <w:i/>
                <w:color w:val="FF0000"/>
              </w:rPr>
            </w:pPr>
            <w:r>
              <w:rPr>
                <w:i/>
                <w:color w:val="FF0000"/>
              </w:rPr>
              <w:t>Action 2</w:t>
            </w:r>
          </w:p>
        </w:tc>
      </w:tr>
      <w:tr w:rsidR="00000000">
        <w:tblPrEx>
          <w:tblCellMar>
            <w:top w:w="0" w:type="dxa"/>
            <w:bottom w:w="0" w:type="dxa"/>
          </w:tblCellMar>
        </w:tblPrEx>
        <w:tc>
          <w:tcPr>
            <w:tcW w:w="8856" w:type="dxa"/>
          </w:tcPr>
          <w:p w:rsidR="00000000" w:rsidRDefault="00F86738">
            <w:pPr>
              <w:jc w:val="center"/>
              <w:rPr>
                <w:b/>
                <w:i/>
                <w:color w:val="FF0000"/>
              </w:rPr>
            </w:pPr>
            <w:r>
              <w:rPr>
                <w:b/>
                <w:i/>
                <w:color w:val="FF0000"/>
              </w:rPr>
              <w:t>Disaster Contingency Immediate Response</w:t>
            </w:r>
          </w:p>
        </w:tc>
      </w:tr>
      <w:tr w:rsidR="00000000">
        <w:tblPrEx>
          <w:tblCellMar>
            <w:top w:w="0" w:type="dxa"/>
            <w:bottom w:w="0" w:type="dxa"/>
          </w:tblCellMar>
        </w:tblPrEx>
        <w:tc>
          <w:tcPr>
            <w:tcW w:w="8856" w:type="dxa"/>
          </w:tcPr>
          <w:p w:rsidR="00000000" w:rsidRDefault="00F86738">
            <w:pPr>
              <w:rPr>
                <w:i/>
                <w:color w:val="FF0000"/>
              </w:rPr>
            </w:pPr>
            <w:r>
              <w:rPr>
                <w:i/>
                <w:color w:val="FF0000"/>
              </w:rPr>
              <w:t>Action 1</w:t>
            </w:r>
          </w:p>
        </w:tc>
      </w:tr>
      <w:tr w:rsidR="00000000">
        <w:tblPrEx>
          <w:tblCellMar>
            <w:top w:w="0" w:type="dxa"/>
            <w:bottom w:w="0" w:type="dxa"/>
          </w:tblCellMar>
        </w:tblPrEx>
        <w:tc>
          <w:tcPr>
            <w:tcW w:w="8856" w:type="dxa"/>
          </w:tcPr>
          <w:p w:rsidR="00000000" w:rsidRDefault="00F86738">
            <w:pPr>
              <w:rPr>
                <w:i/>
                <w:color w:val="FF0000"/>
              </w:rPr>
            </w:pPr>
            <w:r>
              <w:rPr>
                <w:i/>
                <w:color w:val="FF0000"/>
              </w:rPr>
              <w:t>Action 2</w:t>
            </w:r>
          </w:p>
        </w:tc>
      </w:tr>
      <w:tr w:rsidR="00000000">
        <w:tblPrEx>
          <w:tblCellMar>
            <w:top w:w="0" w:type="dxa"/>
            <w:bottom w:w="0" w:type="dxa"/>
          </w:tblCellMar>
        </w:tblPrEx>
        <w:tc>
          <w:tcPr>
            <w:tcW w:w="8856" w:type="dxa"/>
          </w:tcPr>
          <w:p w:rsidR="00000000" w:rsidRDefault="00F86738">
            <w:pPr>
              <w:jc w:val="center"/>
              <w:rPr>
                <w:b/>
                <w:i/>
                <w:color w:val="FF0000"/>
              </w:rPr>
            </w:pPr>
            <w:r>
              <w:rPr>
                <w:b/>
                <w:i/>
                <w:color w:val="FF0000"/>
              </w:rPr>
              <w:t>Post-Contingency</w:t>
            </w:r>
          </w:p>
        </w:tc>
      </w:tr>
      <w:tr w:rsidR="00000000">
        <w:tblPrEx>
          <w:tblCellMar>
            <w:top w:w="0" w:type="dxa"/>
            <w:bottom w:w="0" w:type="dxa"/>
          </w:tblCellMar>
        </w:tblPrEx>
        <w:tc>
          <w:tcPr>
            <w:tcW w:w="8856" w:type="dxa"/>
          </w:tcPr>
          <w:p w:rsidR="00000000" w:rsidRDefault="00F86738">
            <w:pPr>
              <w:rPr>
                <w:i/>
                <w:color w:val="FF0000"/>
              </w:rPr>
            </w:pPr>
            <w:r>
              <w:rPr>
                <w:i/>
                <w:color w:val="FF0000"/>
              </w:rPr>
              <w:t>Action 1</w:t>
            </w:r>
          </w:p>
        </w:tc>
      </w:tr>
      <w:tr w:rsidR="00000000">
        <w:tblPrEx>
          <w:tblCellMar>
            <w:top w:w="0" w:type="dxa"/>
            <w:bottom w:w="0" w:type="dxa"/>
          </w:tblCellMar>
        </w:tblPrEx>
        <w:tc>
          <w:tcPr>
            <w:tcW w:w="8856" w:type="dxa"/>
          </w:tcPr>
          <w:p w:rsidR="00000000" w:rsidRDefault="00F86738">
            <w:pPr>
              <w:rPr>
                <w:i/>
                <w:color w:val="FF0000"/>
              </w:rPr>
            </w:pPr>
            <w:r>
              <w:rPr>
                <w:i/>
                <w:color w:val="FF0000"/>
              </w:rPr>
              <w:t>Action 2</w:t>
            </w:r>
          </w:p>
        </w:tc>
      </w:tr>
      <w:tr w:rsidR="00000000">
        <w:tblPrEx>
          <w:tblCellMar>
            <w:top w:w="0" w:type="dxa"/>
            <w:bottom w:w="0" w:type="dxa"/>
          </w:tblCellMar>
        </w:tblPrEx>
        <w:tc>
          <w:tcPr>
            <w:tcW w:w="8856" w:type="dxa"/>
          </w:tcPr>
          <w:p w:rsidR="00000000" w:rsidRDefault="00F86738">
            <w:pPr>
              <w:rPr>
                <w:i/>
                <w:color w:val="FF0000"/>
              </w:rPr>
            </w:pPr>
          </w:p>
        </w:tc>
      </w:tr>
    </w:tbl>
    <w:p w:rsidR="00000000" w:rsidRDefault="00F86738"/>
    <w:p w:rsidR="00000000" w:rsidRDefault="00F86738">
      <w:pPr>
        <w:pStyle w:val="Title"/>
      </w:pPr>
      <w:r>
        <w:br w:type="page"/>
      </w:r>
      <w:bookmarkStart w:id="106" w:name="_Toc520776002"/>
      <w:r>
        <w:t>APPENDIX D – ALTERNATE SITE PROCEDURES</w:t>
      </w:r>
      <w:bookmarkEnd w:id="106"/>
    </w:p>
    <w:p w:rsidR="00000000" w:rsidRDefault="00F86738">
      <w:r>
        <w:br w:type="page"/>
        <w:t>This appendix should include detailed procedures on standing up the selected alternate site(s).  Inclu</w:t>
      </w:r>
      <w:r>
        <w:t>de contact individuals and numbers, maps for reaching the facility, equi</w:t>
      </w:r>
      <w:r>
        <w:t>p</w:t>
      </w:r>
      <w:r>
        <w:t>ment on site that should be brought on line, equipment required for procurement, tel</w:t>
      </w:r>
      <w:r>
        <w:t>e</w:t>
      </w:r>
      <w:r>
        <w:t xml:space="preserve">communications providers for contact.  There should be separate procedures based on the </w:t>
      </w:r>
      <w:r>
        <w:rPr>
          <w:color w:val="FF0000"/>
        </w:rPr>
        <w:t>&lt;</w:t>
      </w:r>
      <w:r>
        <w:rPr>
          <w:i/>
          <w:color w:val="FF0000"/>
        </w:rPr>
        <w:t>Facility’</w:t>
      </w:r>
      <w:r>
        <w:rPr>
          <w:i/>
          <w:color w:val="FF0000"/>
        </w:rPr>
        <w:t>s</w:t>
      </w:r>
      <w:r>
        <w:rPr>
          <w:color w:val="FF0000"/>
        </w:rPr>
        <w:t>&gt;</w:t>
      </w:r>
      <w:r>
        <w:t xml:space="preserve"> maintained availability of a hot site and a cold site.</w:t>
      </w:r>
    </w:p>
    <w:p w:rsidR="00000000" w:rsidRDefault="00F86738">
      <w:pPr>
        <w:pStyle w:val="Title"/>
      </w:pPr>
      <w:r>
        <w:br w:type="page"/>
      </w:r>
      <w:bookmarkStart w:id="107" w:name="_Toc520776003"/>
      <w:r>
        <w:t>APPENDIX E – DOCUMENTATION LIST</w:t>
      </w:r>
      <w:bookmarkEnd w:id="107"/>
    </w:p>
    <w:p w:rsidR="00000000" w:rsidRDefault="00F86738">
      <w:pPr>
        <w:jc w:val="left"/>
      </w:pPr>
      <w:r>
        <w:br w:type="page"/>
        <w:t xml:space="preserve">Include a list of all </w:t>
      </w:r>
      <w:r>
        <w:rPr>
          <w:i/>
          <w:color w:val="FF0000"/>
        </w:rPr>
        <w:t>&lt;Name&gt;</w:t>
      </w:r>
      <w:r>
        <w:t xml:space="preserve">, </w:t>
      </w:r>
      <w:r>
        <w:rPr>
          <w:i/>
          <w:color w:val="FF0000"/>
        </w:rPr>
        <w:t>&lt;Facility&gt;,</w:t>
      </w:r>
      <w:r>
        <w:t xml:space="preserve"> and system documentation pertinent to the o</w:t>
      </w:r>
      <w:r>
        <w:t>p</w:t>
      </w:r>
      <w:r>
        <w:t>eration and maintenance of each system.  This list should include but is not l</w:t>
      </w:r>
      <w:r>
        <w:t>imited to sy</w:t>
      </w:r>
      <w:r>
        <w:t>s</w:t>
      </w:r>
      <w:r>
        <w:t>tem architecture, operating manuals, system security plans, risk assessments,  MOUs, MOAs, SLAs, testing procedures and results, system interdependencies, asset inventory, har</w:t>
      </w:r>
      <w:r>
        <w:t>d</w:t>
      </w:r>
      <w:r>
        <w:t>ware inventory, software inventory, backup procedures, configuratio</w:t>
      </w:r>
      <w:r>
        <w:t>n guidelines, alte</w:t>
      </w:r>
      <w:r>
        <w:t>r</w:t>
      </w:r>
      <w:r>
        <w:t>nate site status and inventory, and standard operating procedures.</w:t>
      </w:r>
    </w:p>
    <w:p w:rsidR="00000000" w:rsidRDefault="00F86738">
      <w:pPr>
        <w:jc w:val="left"/>
      </w:pPr>
    </w:p>
    <w:p w:rsidR="00000000" w:rsidRDefault="00F86738">
      <w:r>
        <w:t>Documentation must be developed, updated and/or modified to reflect the most current information and then entered into an automated DRP relational database.  A copy shou</w:t>
      </w:r>
      <w:r>
        <w:t>ld then be stored at the offsite storage facility.  This data should be reviewed and modified as changes occur within the environment.</w:t>
      </w:r>
    </w:p>
    <w:p w:rsidR="00000000" w:rsidRDefault="00F86738">
      <w:pPr>
        <w:pStyle w:val="Title"/>
      </w:pPr>
      <w:r>
        <w:br w:type="page"/>
      </w:r>
      <w:bookmarkStart w:id="108" w:name="_Toc520776004"/>
      <w:r>
        <w:t>APPENDIX F – SOFTWARE INVENTORY</w:t>
      </w:r>
      <w:bookmarkEnd w:id="108"/>
    </w:p>
    <w:p w:rsidR="00000000" w:rsidRDefault="00F86738">
      <w:pPr>
        <w:pStyle w:val="Heading2"/>
        <w:numPr>
          <w:ilvl w:val="0"/>
          <w:numId w:val="0"/>
        </w:numPr>
      </w:pPr>
      <w:r>
        <w:br w:type="page"/>
      </w:r>
    </w:p>
    <w:p w:rsidR="00000000" w:rsidRDefault="00F86738">
      <w:r>
        <w:t>This appendix should be populated with the most current data that directly reflects th</w:t>
      </w:r>
      <w:r>
        <w:t xml:space="preserve">e current software, being tested and evaluated, operational in the acceptance environment pending final review, implemented in production, owned whether onsite or offsite ,and deployed by the </w:t>
      </w:r>
      <w:r>
        <w:rPr>
          <w:color w:val="FF0000"/>
        </w:rPr>
        <w:t>&lt;</w:t>
      </w:r>
      <w:r>
        <w:rPr>
          <w:i/>
          <w:color w:val="FF0000"/>
        </w:rPr>
        <w:t>Facility</w:t>
      </w:r>
      <w:r>
        <w:rPr>
          <w:color w:val="FF0000"/>
        </w:rPr>
        <w:t>&gt;</w:t>
      </w:r>
      <w:r>
        <w:t>.  This should include the licensing agreements.  A co</w:t>
      </w:r>
      <w:r>
        <w:t>py of this data should be stored at the offsite storage facility along with the Contingency Plan.  An automated tool could assist with the development and implementation of this type of product.</w:t>
      </w:r>
    </w:p>
    <w:p w:rsidR="00000000" w:rsidRDefault="00F86738">
      <w:pPr>
        <w:pStyle w:val="Title"/>
      </w:pPr>
      <w:r>
        <w:br w:type="page"/>
      </w:r>
      <w:bookmarkStart w:id="109" w:name="_Toc520776005"/>
      <w:r>
        <w:t>APPENDIX G – HARDWARE INVENTORY</w:t>
      </w:r>
      <w:bookmarkEnd w:id="109"/>
      <w:r>
        <w:br w:type="page"/>
      </w:r>
    </w:p>
    <w:p w:rsidR="00000000" w:rsidRDefault="00F86738">
      <w:r>
        <w:t>This appendix should be pop</w:t>
      </w:r>
      <w:r>
        <w:t xml:space="preserve">ulated with the most accurate data reflective of the hardware assets currently owned and deployed by the </w:t>
      </w:r>
      <w:r>
        <w:rPr>
          <w:color w:val="FF0000"/>
        </w:rPr>
        <w:t>&lt;</w:t>
      </w:r>
      <w:r>
        <w:rPr>
          <w:i/>
          <w:color w:val="FF0000"/>
        </w:rPr>
        <w:t>Facility</w:t>
      </w:r>
      <w:r>
        <w:rPr>
          <w:color w:val="FF0000"/>
        </w:rPr>
        <w:t>&gt;.</w:t>
      </w:r>
      <w:r>
        <w:t xml:space="preserve">  In addition the inventory of the alternate site hardware assets should be included as well.  The purchase and implement</w:t>
      </w:r>
      <w:r>
        <w:t>a</w:t>
      </w:r>
      <w:r>
        <w:t>tion of an automat</w:t>
      </w:r>
      <w:r>
        <w:t>ed tool could assist in this effort.</w:t>
      </w:r>
    </w:p>
    <w:p w:rsidR="00000000" w:rsidRDefault="00F86738">
      <w:r>
        <w:br w:type="page"/>
      </w:r>
    </w:p>
    <w:p w:rsidR="00000000" w:rsidRDefault="00F86738">
      <w:pPr>
        <w:pStyle w:val="Title"/>
      </w:pPr>
      <w:bookmarkStart w:id="110" w:name="_Toc520776006"/>
      <w:r>
        <w:t>APPENDIX H – COMMUNICATIONS REQUIREMENTS</w:t>
      </w:r>
      <w:bookmarkEnd w:id="110"/>
    </w:p>
    <w:p w:rsidR="00000000" w:rsidRDefault="00F86738">
      <w:r>
        <w:br w:type="page"/>
        <w:t xml:space="preserve">This appendix should include the most accurate data associated with the data and voice communications in place for </w:t>
      </w:r>
      <w:r>
        <w:rPr>
          <w:i/>
          <w:color w:val="FF0000"/>
        </w:rPr>
        <w:t>&lt;Facility&gt;</w:t>
      </w:r>
      <w:r>
        <w:t>.  It should include an inventory of all commun</w:t>
      </w:r>
      <w:r>
        <w:t>i</w:t>
      </w:r>
      <w:r>
        <w:t>ca</w:t>
      </w:r>
      <w:r>
        <w:t>tions equipment, diagrams and uniquely identified data WAN and LAN circuits, data network backup alternatives, and voice network specifications.</w:t>
      </w:r>
    </w:p>
    <w:p w:rsidR="00000000" w:rsidRDefault="00F86738">
      <w:pPr>
        <w:pStyle w:val="Header"/>
        <w:tabs>
          <w:tab w:val="clear" w:pos="4320"/>
          <w:tab w:val="clear" w:pos="8640"/>
        </w:tabs>
      </w:pPr>
    </w:p>
    <w:p w:rsidR="00000000" w:rsidRDefault="00F86738">
      <w:pPr>
        <w:pStyle w:val="Title"/>
      </w:pPr>
      <w:r>
        <w:br w:type="page"/>
      </w:r>
      <w:bookmarkStart w:id="111" w:name="_Toc520776007"/>
      <w:r>
        <w:t xml:space="preserve">APPENDIX I </w:t>
      </w:r>
      <w:r>
        <w:softHyphen/>
      </w:r>
      <w:r>
        <w:softHyphen/>
        <w:t>-VENDOR CONTACT LISTS</w:t>
      </w:r>
      <w:bookmarkEnd w:id="111"/>
    </w:p>
    <w:p w:rsidR="00000000" w:rsidRDefault="00F86738">
      <w:pPr>
        <w:pStyle w:val="Title"/>
      </w:pPr>
      <w:r>
        <w:br w:type="page"/>
      </w:r>
    </w:p>
    <w:p w:rsidR="00000000" w:rsidRDefault="00F86738">
      <w:r>
        <w:t>This appendix should be populated with the listing of all vendors and co</w:t>
      </w:r>
      <w:r>
        <w:t>ntractors that cu</w:t>
      </w:r>
      <w:r>
        <w:t>r</w:t>
      </w:r>
      <w:r>
        <w:t>rently provide support or will provide support in a post-disaster environment.  Additio</w:t>
      </w:r>
      <w:r>
        <w:t>n</w:t>
      </w:r>
      <w:r>
        <w:t>a</w:t>
      </w:r>
      <w:r>
        <w:t>l</w:t>
      </w:r>
      <w:r>
        <w:t xml:space="preserve">ly, any Service Level Agreements (SLAs) that have been executed and all subsequent modifications should be included with accurate Points of Contact </w:t>
      </w:r>
      <w:r>
        <w:t xml:space="preserve">(POCs) and emergency contact information. </w:t>
      </w:r>
    </w:p>
    <w:p w:rsidR="00000000" w:rsidRDefault="00F86738">
      <w:r>
        <w:br w:type="page"/>
      </w:r>
    </w:p>
    <w:p w:rsidR="00000000" w:rsidRDefault="00F86738">
      <w:pPr>
        <w:pStyle w:val="Title"/>
      </w:pPr>
      <w:bookmarkStart w:id="112" w:name="_Toc520776008"/>
      <w:r>
        <w:t>APPENDIX J - EXTERNAL SUPPORT AGREEMENTS</w:t>
      </w:r>
      <w:bookmarkEnd w:id="112"/>
    </w:p>
    <w:p w:rsidR="00000000" w:rsidRDefault="00F86738">
      <w:r>
        <w:br w:type="page"/>
        <w:t>This appendix should include documentation for service and emergency maintenance agreements with manufacturers, data storage facilities, telecommunications providers, an</w:t>
      </w:r>
      <w:r>
        <w:t>d staff transportation providers.  It should include points of contact and authorization procedures for delivery of services.</w:t>
      </w:r>
    </w:p>
    <w:p w:rsidR="00000000" w:rsidRDefault="00F86738"/>
    <w:p w:rsidR="00000000" w:rsidRDefault="00F86738">
      <w:pPr>
        <w:pStyle w:val="Title"/>
        <w:jc w:val="left"/>
      </w:pPr>
      <w:r>
        <w:rPr>
          <w:b w:val="0"/>
        </w:rPr>
        <w:br w:type="page"/>
      </w:r>
    </w:p>
    <w:p w:rsidR="00000000" w:rsidRDefault="00F86738">
      <w:pPr>
        <w:pStyle w:val="Title"/>
      </w:pPr>
      <w:bookmarkStart w:id="113" w:name="_Toc520776009"/>
      <w:r>
        <w:t>APPENDIX K - DATA CENTER/COMPUTER ROOM EMERGENCY PROCEDURES AND REQUIREMENTS</w:t>
      </w:r>
      <w:bookmarkEnd w:id="113"/>
    </w:p>
    <w:p w:rsidR="00000000" w:rsidRDefault="00F86738">
      <w:r>
        <w:br w:type="page"/>
        <w:t>This appendix should include additional emergency</w:t>
      </w:r>
      <w:r>
        <w:t xml:space="preserve"> procedures for all secured data center or computer room facilities hosting </w:t>
      </w:r>
      <w:r>
        <w:rPr>
          <w:i/>
          <w:color w:val="FF0000"/>
        </w:rPr>
        <w:t xml:space="preserve">&lt;Facility&gt; </w:t>
      </w:r>
      <w:r>
        <w:t>systems.  Information on fire, smoke, w</w:t>
      </w:r>
      <w:r>
        <w:t>a</w:t>
      </w:r>
      <w:r>
        <w:t>ter, and intrusion alarms should be included.  Power down procedures should be included.  Facility layout, power requirements, ca</w:t>
      </w:r>
      <w:r>
        <w:t>ble diagrams, and media connection outlets should be included.  A Data Center inventory should be extracted from Appendixes F, G, and H and included in this appendix.</w:t>
      </w:r>
    </w:p>
    <w:p w:rsidR="00000000" w:rsidRDefault="00F86738">
      <w:pPr>
        <w:pStyle w:val="Header"/>
        <w:tabs>
          <w:tab w:val="clear" w:pos="4320"/>
          <w:tab w:val="clear" w:pos="8640"/>
        </w:tabs>
      </w:pPr>
      <w:r>
        <w:br w:type="page"/>
      </w:r>
    </w:p>
    <w:p w:rsidR="00000000" w:rsidRDefault="00F86738">
      <w:pPr>
        <w:pStyle w:val="Title"/>
      </w:pPr>
      <w:bookmarkStart w:id="114" w:name="_Toc520776010"/>
      <w:r>
        <w:t>APPENDIX L - PLAN MAINTENANCE PROCEDURES</w:t>
      </w:r>
      <w:bookmarkEnd w:id="114"/>
    </w:p>
    <w:p w:rsidR="00000000" w:rsidRDefault="00F86738">
      <w:r>
        <w:br w:type="page"/>
        <w:t>This appendix should include the frequency of</w:t>
      </w:r>
      <w:r>
        <w:t xml:space="preserve"> review for the plan.  It can be divided into static information and dynamic information.  This responsibility should be assigned to an individual associated with the Contingency Plan and included in their official job descri</w:t>
      </w:r>
      <w:r>
        <w:t>p</w:t>
      </w:r>
      <w:r>
        <w:t>tion.</w:t>
      </w:r>
      <w:r>
        <w:br w:type="page"/>
      </w:r>
    </w:p>
    <w:p w:rsidR="00000000" w:rsidRDefault="00F86738">
      <w:pPr>
        <w:pStyle w:val="Title"/>
      </w:pPr>
      <w:bookmarkStart w:id="115" w:name="_Toc520776011"/>
      <w:r>
        <w:t>APPENDIX M - CONTINGENC</w:t>
      </w:r>
      <w:r>
        <w:t>Y LOG</w:t>
      </w:r>
      <w:bookmarkEnd w:id="115"/>
    </w:p>
    <w:p w:rsidR="00000000" w:rsidRDefault="00F86738">
      <w:r>
        <w:br w:type="page"/>
        <w:t>This appendix should include the assessments and results of any exercise or real conti</w:t>
      </w:r>
      <w:r>
        <w:t>n</w:t>
      </w:r>
      <w:r>
        <w:t>gency operations.  It should be written from available documentation after recovery and restoration.  Include a comprehensive lessons learned documenting unantici</w:t>
      </w:r>
      <w:r>
        <w:t>pated difficu</w:t>
      </w:r>
      <w:r>
        <w:t>l</w:t>
      </w:r>
      <w:r>
        <w:t>ties, staff participation, restoration of system backups, permanent lost data and equi</w:t>
      </w:r>
      <w:r>
        <w:t>p</w:t>
      </w:r>
      <w:r>
        <w:t>ment, and shut down of temporary equipment used for the resumption, recovery, and re</w:t>
      </w:r>
      <w:r>
        <w:t>s</w:t>
      </w:r>
      <w:r>
        <w:t>toration.</w:t>
      </w:r>
    </w:p>
    <w:p w:rsidR="00000000" w:rsidRDefault="00F86738"/>
    <w:sectPr w:rsidR="00000000">
      <w:type w:val="nextColumn"/>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0000" w:rsidRDefault="00F86738">
      <w:r>
        <w:separator/>
      </w:r>
    </w:p>
  </w:endnote>
  <w:endnote w:type="continuationSeparator" w:id="0">
    <w:p w:rsidR="00000000" w:rsidRDefault="00F8673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F86738">
    <w:pPr>
      <w:pStyle w:val="Footer"/>
      <w:pBdr>
        <w:top w:val="double" w:sz="4" w:space="1" w:color="auto"/>
      </w:pBdr>
      <w:jc w:val="left"/>
    </w:pPr>
    <w:r>
      <w:rPr>
        <w:i/>
        <w:color w:val="FF0000"/>
        <w:sz w:val="20"/>
      </w:rPr>
      <w:t>Date</w:t>
    </w:r>
    <w:r>
      <w:tab/>
    </w:r>
    <w:r>
      <w:rPr>
        <w:sz w:val="20"/>
      </w:rPr>
      <w:t>Version 1.0</w:t>
    </w:r>
    <w:r>
      <w:tab/>
    </w:r>
    <w:r>
      <w:rPr>
        <w:sz w:val="20"/>
      </w:rPr>
      <w:t xml:space="preserve">Page </w:t>
    </w:r>
    <w:r>
      <w:rPr>
        <w:rStyle w:val="PageNumber"/>
        <w:sz w:val="20"/>
      </w:rPr>
      <w:fldChar w:fldCharType="begin"/>
    </w:r>
    <w:r>
      <w:rPr>
        <w:rStyle w:val="PageNumber"/>
        <w:sz w:val="20"/>
      </w:rPr>
      <w:instrText xml:space="preserve"> PAGE </w:instrText>
    </w:r>
    <w:r>
      <w:rPr>
        <w:rStyle w:val="PageNumber"/>
        <w:sz w:val="20"/>
      </w:rPr>
      <w:fldChar w:fldCharType="separate"/>
    </w:r>
    <w:r>
      <w:rPr>
        <w:rStyle w:val="PageNumber"/>
        <w:noProof/>
        <w:sz w:val="20"/>
      </w:rPr>
      <w:t>ii</w:t>
    </w:r>
    <w:r>
      <w:rPr>
        <w:rStyle w:val="PageNumber"/>
        <w:sz w:val="20"/>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F86738">
    <w:pPr>
      <w:pStyle w:val="Footer"/>
      <w:pBdr>
        <w:top w:val="double" w:sz="4" w:space="1" w:color="auto"/>
      </w:pBdr>
      <w:jc w:val="left"/>
      <w:rPr>
        <w:rStyle w:val="PageNumber"/>
        <w:sz w:val="20"/>
      </w:rPr>
    </w:pPr>
    <w:r>
      <w:rPr>
        <w:i/>
        <w:color w:val="FF0000"/>
        <w:sz w:val="20"/>
      </w:rPr>
      <w:t>Date</w:t>
    </w:r>
    <w:r>
      <w:tab/>
    </w:r>
    <w:r>
      <w:rPr>
        <w:sz w:val="20"/>
      </w:rPr>
      <w:t>Version 1.0</w:t>
    </w:r>
    <w:r>
      <w:tab/>
    </w:r>
    <w:r>
      <w:rPr>
        <w:sz w:val="20"/>
      </w:rPr>
      <w:t xml:space="preserve">Page </w:t>
    </w:r>
    <w:r>
      <w:rPr>
        <w:rStyle w:val="PageNumber"/>
        <w:sz w:val="20"/>
      </w:rPr>
      <w:fldChar w:fldCharType="begin"/>
    </w:r>
    <w:r>
      <w:rPr>
        <w:rStyle w:val="PageNumber"/>
        <w:sz w:val="20"/>
      </w:rPr>
      <w:instrText xml:space="preserve"> PAGE </w:instrText>
    </w:r>
    <w:r>
      <w:rPr>
        <w:rStyle w:val="PageNumber"/>
        <w:sz w:val="20"/>
      </w:rPr>
      <w:fldChar w:fldCharType="separate"/>
    </w:r>
    <w:r>
      <w:rPr>
        <w:rStyle w:val="PageNumber"/>
        <w:noProof/>
        <w:sz w:val="20"/>
      </w:rPr>
      <w:t>1</w:t>
    </w:r>
    <w:r>
      <w:rPr>
        <w:rStyle w:val="PageNumber"/>
        <w:sz w:val="20"/>
      </w:rPr>
      <w:fldChar w:fldCharType="end"/>
    </w:r>
  </w:p>
  <w:p w:rsidR="00000000" w:rsidRDefault="00F86738">
    <w:pPr>
      <w:rPr>
        <w:b/>
        <w:sz w:val="32"/>
      </w:rPr>
    </w:pPr>
    <w:r>
      <w:rPr>
        <w:b/>
        <w:sz w:val="32"/>
      </w:rP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F86738">
    <w:pPr>
      <w:pStyle w:val="Footer"/>
      <w:pBdr>
        <w:top w:val="double" w:sz="4" w:space="1" w:color="auto"/>
      </w:pBdr>
      <w:jc w:val="left"/>
      <w:rPr>
        <w:rStyle w:val="PageNumber"/>
        <w:sz w:val="20"/>
      </w:rPr>
    </w:pPr>
    <w:r>
      <w:rPr>
        <w:i/>
        <w:color w:val="FF0000"/>
        <w:sz w:val="20"/>
      </w:rPr>
      <w:t>Date</w:t>
    </w:r>
    <w:r>
      <w:tab/>
    </w:r>
    <w:r>
      <w:rPr>
        <w:sz w:val="20"/>
      </w:rPr>
      <w:t>Version 1.0</w:t>
    </w:r>
    <w:r>
      <w:tab/>
    </w:r>
    <w:r>
      <w:rPr>
        <w:sz w:val="20"/>
      </w:rPr>
      <w:t xml:space="preserve">Page </w:t>
    </w:r>
    <w:r>
      <w:rPr>
        <w:rStyle w:val="PageNumber"/>
        <w:sz w:val="20"/>
      </w:rPr>
      <w:fldChar w:fldCharType="begin"/>
    </w:r>
    <w:r>
      <w:rPr>
        <w:rStyle w:val="PageNumber"/>
        <w:sz w:val="20"/>
      </w:rPr>
      <w:instrText xml:space="preserve"> PAGE </w:instrText>
    </w:r>
    <w:r>
      <w:rPr>
        <w:rStyle w:val="PageNumber"/>
        <w:sz w:val="20"/>
      </w:rPr>
      <w:fldChar w:fldCharType="separate"/>
    </w:r>
    <w:r>
      <w:rPr>
        <w:rStyle w:val="PageNumber"/>
        <w:noProof/>
        <w:sz w:val="20"/>
      </w:rPr>
      <w:t>i</w:t>
    </w:r>
    <w:r>
      <w:rPr>
        <w:rStyle w:val="PageNumber"/>
        <w:sz w:val="20"/>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F86738">
    <w:pPr>
      <w:pStyle w:val="Footer"/>
      <w:pBdr>
        <w:top w:val="double" w:sz="4" w:space="1" w:color="auto"/>
      </w:pBdr>
      <w:tabs>
        <w:tab w:val="clear" w:pos="4320"/>
        <w:tab w:val="clear" w:pos="8640"/>
        <w:tab w:val="center" w:pos="6480"/>
        <w:tab w:val="right" w:pos="12960"/>
      </w:tabs>
      <w:jc w:val="left"/>
      <w:rPr>
        <w:rStyle w:val="PageNumber"/>
        <w:sz w:val="20"/>
      </w:rPr>
    </w:pPr>
    <w:r>
      <w:rPr>
        <w:i/>
        <w:color w:val="FF0000"/>
        <w:sz w:val="20"/>
      </w:rPr>
      <w:t>Date</w:t>
    </w:r>
    <w:r>
      <w:tab/>
    </w:r>
    <w:r>
      <w:rPr>
        <w:sz w:val="20"/>
      </w:rPr>
      <w:t>Version 1.0</w:t>
    </w:r>
    <w:r>
      <w:tab/>
    </w:r>
    <w:r>
      <w:rPr>
        <w:sz w:val="20"/>
      </w:rPr>
      <w:t xml:space="preserve">Page </w:t>
    </w:r>
    <w:r>
      <w:rPr>
        <w:rStyle w:val="PageNumber"/>
        <w:sz w:val="20"/>
      </w:rPr>
      <w:fldChar w:fldCharType="begin"/>
    </w:r>
    <w:r>
      <w:rPr>
        <w:rStyle w:val="PageNumber"/>
        <w:sz w:val="20"/>
      </w:rPr>
      <w:instrText xml:space="preserve"> PAGE </w:instrText>
    </w:r>
    <w:r>
      <w:rPr>
        <w:rStyle w:val="PageNumber"/>
        <w:sz w:val="20"/>
      </w:rPr>
      <w:fldChar w:fldCharType="separate"/>
    </w:r>
    <w:r>
      <w:rPr>
        <w:rStyle w:val="PageNumber"/>
        <w:noProof/>
        <w:sz w:val="20"/>
      </w:rPr>
      <w:t>7</w:t>
    </w:r>
    <w:r>
      <w:rPr>
        <w:rStyle w:val="PageNumber"/>
        <w:sz w:val="20"/>
      </w:rPr>
      <w:fldChar w:fldCharType="end"/>
    </w:r>
  </w:p>
  <w:p w:rsidR="00000000" w:rsidRDefault="00F86738">
    <w:pPr>
      <w:pStyle w:val="Footer"/>
      <w:pBdr>
        <w:top w:val="double" w:sz="4" w:space="1" w:color="auto"/>
      </w:pBdr>
      <w:tabs>
        <w:tab w:val="clear" w:pos="4320"/>
        <w:tab w:val="clear" w:pos="8640"/>
        <w:tab w:val="center" w:pos="6480"/>
        <w:tab w:val="right" w:pos="12960"/>
      </w:tabs>
      <w:jc w:val="center"/>
      <w:rPr>
        <w:b/>
        <w:bCs/>
        <w:sz w:val="3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F86738">
    <w:pPr>
      <w:pStyle w:val="Footer"/>
      <w:pBdr>
        <w:top w:val="double" w:sz="4" w:space="1" w:color="auto"/>
      </w:pBdr>
      <w:jc w:val="left"/>
      <w:rPr>
        <w:rStyle w:val="PageNumber"/>
        <w:sz w:val="20"/>
      </w:rPr>
    </w:pPr>
    <w:r>
      <w:rPr>
        <w:i/>
        <w:color w:val="FF0000"/>
        <w:sz w:val="20"/>
      </w:rPr>
      <w:t>Date</w:t>
    </w:r>
    <w:r>
      <w:tab/>
    </w:r>
    <w:r>
      <w:rPr>
        <w:sz w:val="20"/>
      </w:rPr>
      <w:t>Version 1.0</w:t>
    </w:r>
    <w:r>
      <w:tab/>
    </w:r>
    <w:r>
      <w:rPr>
        <w:sz w:val="20"/>
      </w:rPr>
      <w:t xml:space="preserve">Page </w:t>
    </w:r>
    <w:r>
      <w:rPr>
        <w:rStyle w:val="PageNumber"/>
        <w:sz w:val="20"/>
      </w:rPr>
      <w:fldChar w:fldCharType="begin"/>
    </w:r>
    <w:r>
      <w:rPr>
        <w:rStyle w:val="PageNumber"/>
        <w:sz w:val="20"/>
      </w:rPr>
      <w:instrText xml:space="preserve"> PAGE </w:instrText>
    </w:r>
    <w:r>
      <w:rPr>
        <w:rStyle w:val="PageNumber"/>
        <w:sz w:val="20"/>
      </w:rPr>
      <w:fldChar w:fldCharType="separate"/>
    </w:r>
    <w:r>
      <w:rPr>
        <w:rStyle w:val="PageNumber"/>
        <w:noProof/>
        <w:sz w:val="20"/>
      </w:rPr>
      <w:t>8</w:t>
    </w:r>
    <w:r>
      <w:rPr>
        <w:rStyle w:val="PageNumber"/>
        <w:sz w:val="20"/>
      </w:rPr>
      <w:fldChar w:fldCharType="end"/>
    </w:r>
  </w:p>
  <w:p w:rsidR="00000000" w:rsidRDefault="00F86738">
    <w:pPr>
      <w:pStyle w:val="Footer"/>
      <w:pBdr>
        <w:top w:val="double" w:sz="4" w:space="1" w:color="auto"/>
      </w:pBdr>
      <w:jc w:val="center"/>
      <w:rPr>
        <w:b/>
        <w:bCs/>
        <w:sz w:val="3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0000" w:rsidRDefault="00F86738">
      <w:r>
        <w:separator/>
      </w:r>
    </w:p>
  </w:footnote>
  <w:footnote w:type="continuationSeparator" w:id="0">
    <w:p w:rsidR="00000000" w:rsidRDefault="00F8673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F86738">
    <w:pPr>
      <w:pStyle w:val="Header"/>
      <w:pBdr>
        <w:bottom w:val="double" w:sz="4" w:space="1" w:color="auto"/>
      </w:pBdr>
      <w:jc w:val="center"/>
    </w:pPr>
    <w:r>
      <w:rPr>
        <w:i/>
        <w:sz w:val="20"/>
      </w:rPr>
      <w:t>&lt;Facility/System&gt; Contingency Plan</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F86738">
    <w:pPr>
      <w:pStyle w:val="Header"/>
      <w:pBdr>
        <w:bottom w:val="double" w:sz="4" w:space="1" w:color="auto"/>
      </w:pBdr>
      <w:jc w:val="center"/>
    </w:pPr>
    <w:r>
      <w:rPr>
        <w:i/>
        <w:sz w:val="20"/>
      </w:rPr>
      <w:t>&lt;Facility/System&gt; Contingency Plan                                                                                           Appendix 1-3</w:t>
    </w:r>
  </w:p>
  <w:p w:rsidR="00000000" w:rsidRDefault="00F86738">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F86738"/>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8D3668"/>
    <w:multiLevelType w:val="singleLevel"/>
    <w:tmpl w:val="4F587D00"/>
    <w:lvl w:ilvl="0">
      <w:start w:val="1"/>
      <w:numFmt w:val="bullet"/>
      <w:lvlText w:val=""/>
      <w:lvlJc w:val="left"/>
      <w:pPr>
        <w:tabs>
          <w:tab w:val="num" w:pos="360"/>
        </w:tabs>
        <w:ind w:left="288" w:hanging="288"/>
      </w:pPr>
      <w:rPr>
        <w:rFonts w:ascii="Symbol" w:hAnsi="Symbol" w:hint="default"/>
      </w:rPr>
    </w:lvl>
  </w:abstractNum>
  <w:abstractNum w:abstractNumId="1">
    <w:nsid w:val="1A5679D9"/>
    <w:multiLevelType w:val="hybridMultilevel"/>
    <w:tmpl w:val="A82C2B38"/>
    <w:lvl w:ilvl="0">
      <w:start w:val="1"/>
      <w:numFmt w:val="bullet"/>
      <w:lvlText w:val=""/>
      <w:lvlJc w:val="left"/>
      <w:pPr>
        <w:tabs>
          <w:tab w:val="num" w:pos="360"/>
        </w:tabs>
        <w:ind w:left="288" w:hanging="288"/>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22A678C2"/>
    <w:multiLevelType w:val="hybridMultilevel"/>
    <w:tmpl w:val="F1DE793E"/>
    <w:lvl w:ilvl="0">
      <w:start w:val="1"/>
      <w:numFmt w:val="bullet"/>
      <w:lvlText w:val=""/>
      <w:lvlJc w:val="left"/>
      <w:pPr>
        <w:tabs>
          <w:tab w:val="num" w:pos="360"/>
        </w:tabs>
        <w:ind w:left="360" w:hanging="360"/>
      </w:pPr>
      <w:rPr>
        <w:rFonts w:ascii="Symbol" w:hAnsi="Symbol" w:hint="default"/>
        <w:color w:val="auto"/>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nsid w:val="29E901A7"/>
    <w:multiLevelType w:val="hybridMultilevel"/>
    <w:tmpl w:val="49C0B836"/>
    <w:lvl w:ilvl="0">
      <w:start w:val="1"/>
      <w:numFmt w:val="bullet"/>
      <w:lvlText w:val=""/>
      <w:lvlJc w:val="left"/>
      <w:pPr>
        <w:tabs>
          <w:tab w:val="num" w:pos="360"/>
        </w:tabs>
        <w:ind w:left="288" w:hanging="288"/>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nsid w:val="2E7E670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334B77D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365638B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95E1D1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BC839A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F0449DB"/>
    <w:multiLevelType w:val="hybridMultilevel"/>
    <w:tmpl w:val="52F04F20"/>
    <w:lvl w:ilvl="0">
      <w:start w:val="1"/>
      <w:numFmt w:val="bullet"/>
      <w:lvlText w:val=""/>
      <w:lvlJc w:val="left"/>
      <w:pPr>
        <w:tabs>
          <w:tab w:val="num" w:pos="1080"/>
        </w:tabs>
        <w:ind w:left="1008" w:hanging="288"/>
      </w:pPr>
      <w:rPr>
        <w:rFonts w:ascii="Symbol" w:hAnsi="Symbol" w:hint="default"/>
      </w:rPr>
    </w:lvl>
    <w:lvl w:ilvl="1" w:tentative="1">
      <w:start w:val="1"/>
      <w:numFmt w:val="bullet"/>
      <w:lvlText w:val="o"/>
      <w:lvlJc w:val="left"/>
      <w:pPr>
        <w:tabs>
          <w:tab w:val="num" w:pos="2160"/>
        </w:tabs>
        <w:ind w:left="2160" w:hanging="360"/>
      </w:pPr>
      <w:rPr>
        <w:rFonts w:ascii="Courier New" w:hAnsi="Courier New" w:hint="default"/>
      </w:rPr>
    </w:lvl>
    <w:lvl w:ilvl="2" w:tentative="1">
      <w:start w:val="1"/>
      <w:numFmt w:val="bullet"/>
      <w:lvlText w:val=""/>
      <w:lvlJc w:val="left"/>
      <w:pPr>
        <w:tabs>
          <w:tab w:val="num" w:pos="2880"/>
        </w:tabs>
        <w:ind w:left="2880" w:hanging="360"/>
      </w:pPr>
      <w:rPr>
        <w:rFonts w:ascii="Wingdings" w:hAnsi="Wingdings" w:hint="default"/>
      </w:rPr>
    </w:lvl>
    <w:lvl w:ilvl="3" w:tentative="1">
      <w:start w:val="1"/>
      <w:numFmt w:val="bullet"/>
      <w:lvlText w:val=""/>
      <w:lvlJc w:val="left"/>
      <w:pPr>
        <w:tabs>
          <w:tab w:val="num" w:pos="3600"/>
        </w:tabs>
        <w:ind w:left="3600" w:hanging="360"/>
      </w:pPr>
      <w:rPr>
        <w:rFonts w:ascii="Symbol" w:hAnsi="Symbol" w:hint="default"/>
      </w:rPr>
    </w:lvl>
    <w:lvl w:ilvl="4" w:tentative="1">
      <w:start w:val="1"/>
      <w:numFmt w:val="bullet"/>
      <w:lvlText w:val="o"/>
      <w:lvlJc w:val="left"/>
      <w:pPr>
        <w:tabs>
          <w:tab w:val="num" w:pos="4320"/>
        </w:tabs>
        <w:ind w:left="4320" w:hanging="360"/>
      </w:pPr>
      <w:rPr>
        <w:rFonts w:ascii="Courier New" w:hAnsi="Courier New" w:hint="default"/>
      </w:rPr>
    </w:lvl>
    <w:lvl w:ilvl="5" w:tentative="1">
      <w:start w:val="1"/>
      <w:numFmt w:val="bullet"/>
      <w:lvlText w:val=""/>
      <w:lvlJc w:val="left"/>
      <w:pPr>
        <w:tabs>
          <w:tab w:val="num" w:pos="5040"/>
        </w:tabs>
        <w:ind w:left="5040" w:hanging="360"/>
      </w:pPr>
      <w:rPr>
        <w:rFonts w:ascii="Wingdings" w:hAnsi="Wingdings" w:hint="default"/>
      </w:rPr>
    </w:lvl>
    <w:lvl w:ilvl="6" w:tentative="1">
      <w:start w:val="1"/>
      <w:numFmt w:val="bullet"/>
      <w:lvlText w:val=""/>
      <w:lvlJc w:val="left"/>
      <w:pPr>
        <w:tabs>
          <w:tab w:val="num" w:pos="5760"/>
        </w:tabs>
        <w:ind w:left="5760" w:hanging="360"/>
      </w:pPr>
      <w:rPr>
        <w:rFonts w:ascii="Symbol" w:hAnsi="Symbol" w:hint="default"/>
      </w:rPr>
    </w:lvl>
    <w:lvl w:ilvl="7" w:tentative="1">
      <w:start w:val="1"/>
      <w:numFmt w:val="bullet"/>
      <w:lvlText w:val="o"/>
      <w:lvlJc w:val="left"/>
      <w:pPr>
        <w:tabs>
          <w:tab w:val="num" w:pos="6480"/>
        </w:tabs>
        <w:ind w:left="6480" w:hanging="360"/>
      </w:pPr>
      <w:rPr>
        <w:rFonts w:ascii="Courier New" w:hAnsi="Courier New" w:hint="default"/>
      </w:rPr>
    </w:lvl>
    <w:lvl w:ilvl="8" w:tentative="1">
      <w:start w:val="1"/>
      <w:numFmt w:val="bullet"/>
      <w:lvlText w:val=""/>
      <w:lvlJc w:val="left"/>
      <w:pPr>
        <w:tabs>
          <w:tab w:val="num" w:pos="7200"/>
        </w:tabs>
        <w:ind w:left="7200" w:hanging="360"/>
      </w:pPr>
      <w:rPr>
        <w:rFonts w:ascii="Wingdings" w:hAnsi="Wingdings" w:hint="default"/>
      </w:rPr>
    </w:lvl>
  </w:abstractNum>
  <w:abstractNum w:abstractNumId="10">
    <w:nsid w:val="501C78FB"/>
    <w:multiLevelType w:val="hybridMultilevel"/>
    <w:tmpl w:val="03A07412"/>
    <w:lvl w:ilvl="0">
      <w:start w:val="1"/>
      <w:numFmt w:val="bullet"/>
      <w:lvlText w:val=""/>
      <w:lvlJc w:val="left"/>
      <w:pPr>
        <w:tabs>
          <w:tab w:val="num" w:pos="360"/>
        </w:tabs>
        <w:ind w:left="288" w:hanging="288"/>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1">
    <w:nsid w:val="55DD370D"/>
    <w:multiLevelType w:val="singleLevel"/>
    <w:tmpl w:val="4F587D00"/>
    <w:lvl w:ilvl="0">
      <w:start w:val="1"/>
      <w:numFmt w:val="bullet"/>
      <w:lvlText w:val=""/>
      <w:lvlJc w:val="left"/>
      <w:pPr>
        <w:tabs>
          <w:tab w:val="num" w:pos="360"/>
        </w:tabs>
        <w:ind w:left="288" w:hanging="288"/>
      </w:pPr>
      <w:rPr>
        <w:rFonts w:ascii="Symbol" w:hAnsi="Symbol" w:hint="default"/>
      </w:rPr>
    </w:lvl>
  </w:abstractNum>
  <w:abstractNum w:abstractNumId="12">
    <w:nsid w:val="5B7D172A"/>
    <w:multiLevelType w:val="singleLevel"/>
    <w:tmpl w:val="4F587D00"/>
    <w:lvl w:ilvl="0">
      <w:start w:val="1"/>
      <w:numFmt w:val="bullet"/>
      <w:lvlText w:val=""/>
      <w:lvlJc w:val="left"/>
      <w:pPr>
        <w:tabs>
          <w:tab w:val="num" w:pos="360"/>
        </w:tabs>
        <w:ind w:left="288" w:hanging="288"/>
      </w:pPr>
      <w:rPr>
        <w:rFonts w:ascii="Symbol" w:hAnsi="Symbol" w:hint="default"/>
      </w:rPr>
    </w:lvl>
  </w:abstractNum>
  <w:abstractNum w:abstractNumId="13">
    <w:nsid w:val="5F5B5FC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65053A77"/>
    <w:multiLevelType w:val="multilevel"/>
    <w:tmpl w:val="1408B44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b/>
        <w:i w:val="0"/>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b w:val="0"/>
        <w:i w:val="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nsid w:val="6B9A390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6D151BA9"/>
    <w:multiLevelType w:val="hybridMultilevel"/>
    <w:tmpl w:val="9BA6D5B6"/>
    <w:lvl w:ilvl="0">
      <w:start w:val="1"/>
      <w:numFmt w:val="bullet"/>
      <w:lvlText w:val=""/>
      <w:lvlJc w:val="left"/>
      <w:pPr>
        <w:tabs>
          <w:tab w:val="num" w:pos="360"/>
        </w:tabs>
        <w:ind w:left="288" w:hanging="288"/>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7">
    <w:nsid w:val="71E371B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438617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80B16FE"/>
    <w:multiLevelType w:val="hybridMultilevel"/>
    <w:tmpl w:val="7AD85010"/>
    <w:lvl w:ilvl="0">
      <w:start w:val="1"/>
      <w:numFmt w:val="bullet"/>
      <w:lvlText w:val=""/>
      <w:lvlJc w:val="left"/>
      <w:pPr>
        <w:tabs>
          <w:tab w:val="num" w:pos="360"/>
        </w:tabs>
        <w:ind w:left="36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0">
    <w:nsid w:val="7BFC44F0"/>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6"/>
  </w:num>
  <w:num w:numId="2">
    <w:abstractNumId w:val="4"/>
  </w:num>
  <w:num w:numId="3">
    <w:abstractNumId w:val="8"/>
  </w:num>
  <w:num w:numId="4">
    <w:abstractNumId w:val="7"/>
  </w:num>
  <w:num w:numId="5">
    <w:abstractNumId w:val="0"/>
  </w:num>
  <w:num w:numId="6">
    <w:abstractNumId w:val="12"/>
  </w:num>
  <w:num w:numId="7">
    <w:abstractNumId w:val="11"/>
  </w:num>
  <w:num w:numId="8">
    <w:abstractNumId w:val="15"/>
  </w:num>
  <w:num w:numId="9">
    <w:abstractNumId w:val="13"/>
  </w:num>
  <w:num w:numId="10">
    <w:abstractNumId w:val="5"/>
  </w:num>
  <w:num w:numId="11">
    <w:abstractNumId w:val="17"/>
  </w:num>
  <w:num w:numId="12">
    <w:abstractNumId w:val="20"/>
  </w:num>
  <w:num w:numId="13">
    <w:abstractNumId w:val="18"/>
  </w:num>
  <w:num w:numId="14">
    <w:abstractNumId w:val="19"/>
  </w:num>
  <w:num w:numId="15">
    <w:abstractNumId w:val="2"/>
  </w:num>
  <w:num w:numId="16">
    <w:abstractNumId w:val="16"/>
  </w:num>
  <w:num w:numId="17">
    <w:abstractNumId w:val="14"/>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num>
  <w:num w:numId="21">
    <w:abstractNumId w:val="10"/>
  </w:num>
  <w:num w:numId="22">
    <w:abstractNumId w:val="1"/>
  </w:num>
  <w:num w:numId="23">
    <w:abstractNumId w:val="3"/>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autoHyphenation/>
  <w:doNotHyphenateCaps/>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rsids>
    <w:rsidRoot w:val="00F86738"/>
    <w:rsid w:val="00F867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both"/>
    </w:pPr>
    <w:rPr>
      <w:sz w:val="24"/>
    </w:rPr>
  </w:style>
  <w:style w:type="paragraph" w:styleId="Heading1">
    <w:name w:val="heading 1"/>
    <w:basedOn w:val="Normal"/>
    <w:next w:val="Normal"/>
    <w:qFormat/>
    <w:pPr>
      <w:keepNext/>
      <w:keepLines/>
      <w:numPr>
        <w:numId w:val="17"/>
      </w:numPr>
      <w:spacing w:after="240"/>
      <w:outlineLvl w:val="0"/>
    </w:pPr>
    <w:rPr>
      <w:b/>
      <w:caps/>
      <w:kern w:val="28"/>
      <w:sz w:val="28"/>
    </w:rPr>
  </w:style>
  <w:style w:type="paragraph" w:styleId="Heading2">
    <w:name w:val="heading 2"/>
    <w:basedOn w:val="Normal"/>
    <w:next w:val="Normal"/>
    <w:qFormat/>
    <w:pPr>
      <w:keepNext/>
      <w:keepLines/>
      <w:numPr>
        <w:ilvl w:val="1"/>
        <w:numId w:val="17"/>
      </w:numPr>
      <w:tabs>
        <w:tab w:val="left" w:pos="504"/>
      </w:tabs>
      <w:spacing w:before="120" w:after="120"/>
      <w:outlineLvl w:val="1"/>
    </w:pPr>
    <w:rPr>
      <w:b/>
      <w:caps/>
    </w:rPr>
  </w:style>
  <w:style w:type="paragraph" w:styleId="Heading3">
    <w:name w:val="heading 3"/>
    <w:basedOn w:val="Normal"/>
    <w:next w:val="Normal"/>
    <w:qFormat/>
    <w:pPr>
      <w:keepNext/>
      <w:keepLines/>
      <w:numPr>
        <w:ilvl w:val="2"/>
        <w:numId w:val="17"/>
      </w:numPr>
      <w:spacing w:before="120" w:after="120"/>
      <w:outlineLvl w:val="2"/>
    </w:pPr>
    <w:rPr>
      <w:b/>
      <w:smallCaps/>
    </w:rPr>
  </w:style>
  <w:style w:type="paragraph" w:styleId="Heading4">
    <w:name w:val="heading 4"/>
    <w:basedOn w:val="Normal"/>
    <w:next w:val="Normal"/>
    <w:qFormat/>
    <w:pPr>
      <w:keepNext/>
      <w:numPr>
        <w:ilvl w:val="3"/>
        <w:numId w:val="17"/>
      </w:numPr>
      <w:spacing w:line="1" w:lineRule="atLeast"/>
      <w:jc w:val="center"/>
      <w:outlineLvl w:val="3"/>
    </w:pPr>
    <w:rPr>
      <w:b/>
    </w:rPr>
  </w:style>
  <w:style w:type="paragraph" w:styleId="Heading5">
    <w:name w:val="heading 5"/>
    <w:basedOn w:val="Normal"/>
    <w:next w:val="Normal"/>
    <w:qFormat/>
    <w:pPr>
      <w:keepNext/>
      <w:numPr>
        <w:ilvl w:val="4"/>
        <w:numId w:val="17"/>
      </w:numPr>
      <w:outlineLvl w:val="4"/>
    </w:pPr>
    <w:rPr>
      <w:i/>
    </w:rPr>
  </w:style>
  <w:style w:type="paragraph" w:styleId="Heading6">
    <w:name w:val="heading 6"/>
    <w:basedOn w:val="Normal"/>
    <w:next w:val="Normal"/>
    <w:qFormat/>
    <w:pPr>
      <w:numPr>
        <w:ilvl w:val="5"/>
        <w:numId w:val="17"/>
      </w:numPr>
      <w:spacing w:before="240" w:after="60"/>
      <w:outlineLvl w:val="5"/>
    </w:pPr>
    <w:rPr>
      <w:i/>
      <w:sz w:val="22"/>
    </w:rPr>
  </w:style>
  <w:style w:type="paragraph" w:styleId="Heading7">
    <w:name w:val="heading 7"/>
    <w:basedOn w:val="Normal"/>
    <w:next w:val="Normal"/>
    <w:qFormat/>
    <w:pPr>
      <w:numPr>
        <w:ilvl w:val="6"/>
        <w:numId w:val="17"/>
      </w:numPr>
      <w:spacing w:before="240" w:after="60"/>
      <w:outlineLvl w:val="6"/>
    </w:pPr>
  </w:style>
  <w:style w:type="paragraph" w:styleId="Heading8">
    <w:name w:val="heading 8"/>
    <w:basedOn w:val="Normal"/>
    <w:next w:val="Normal"/>
    <w:qFormat/>
    <w:pPr>
      <w:keepNext/>
      <w:numPr>
        <w:ilvl w:val="7"/>
        <w:numId w:val="17"/>
      </w:numPr>
      <w:jc w:val="center"/>
      <w:outlineLvl w:val="7"/>
    </w:pPr>
    <w:rPr>
      <w:b/>
      <w:sz w:val="28"/>
    </w:rPr>
  </w:style>
  <w:style w:type="paragraph" w:styleId="Heading9">
    <w:name w:val="heading 9"/>
    <w:basedOn w:val="Normal"/>
    <w:next w:val="Normal"/>
    <w:qFormat/>
    <w:pPr>
      <w:keepNext/>
      <w:numPr>
        <w:ilvl w:val="8"/>
        <w:numId w:val="17"/>
      </w:numPr>
      <w:autoSpaceDE w:val="0"/>
      <w:autoSpaceDN w:val="0"/>
      <w:adjustRightInd w:val="0"/>
      <w:jc w:val="center"/>
      <w:outlineLvl w:val="8"/>
    </w:pPr>
    <w:rPr>
      <w:b/>
      <w:bCs/>
      <w:color w:val="FFFFFF"/>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pPr>
      <w:tabs>
        <w:tab w:val="left" w:pos="480"/>
        <w:tab w:val="right" w:leader="dot" w:pos="8630"/>
      </w:tabs>
      <w:jc w:val="left"/>
    </w:pPr>
    <w:rPr>
      <w:noProof/>
    </w:rPr>
  </w:style>
  <w:style w:type="paragraph" w:styleId="TOC2">
    <w:name w:val="toc 2"/>
    <w:basedOn w:val="Normal"/>
    <w:next w:val="Normal"/>
    <w:autoRedefine/>
    <w:semiHidden/>
    <w:pPr>
      <w:tabs>
        <w:tab w:val="left" w:pos="800"/>
        <w:tab w:val="right" w:leader="dot" w:pos="8630"/>
      </w:tabs>
      <w:ind w:left="240"/>
    </w:pPr>
    <w:rPr>
      <w:noProof/>
    </w:rPr>
  </w:style>
  <w:style w:type="paragraph" w:styleId="TOC3">
    <w:name w:val="toc 3"/>
    <w:basedOn w:val="Normal"/>
    <w:next w:val="Normal"/>
    <w:autoRedefine/>
    <w:semiHidden/>
    <w:pPr>
      <w:ind w:left="480"/>
    </w:pPr>
  </w:style>
  <w:style w:type="paragraph" w:styleId="DocumentMap">
    <w:name w:val="Document Map"/>
    <w:basedOn w:val="Normal"/>
    <w:semiHidden/>
    <w:pPr>
      <w:shd w:val="clear" w:color="auto" w:fill="000080"/>
    </w:pPr>
    <w:rPr>
      <w:rFonts w:ascii="Tahoma" w:hAnsi="Tahoma" w:cs="Tahoma"/>
    </w:rPr>
  </w:style>
  <w:style w:type="paragraph" w:styleId="BodyText2">
    <w:name w:val="Body Text 2"/>
    <w:basedOn w:val="Normal"/>
    <w:semiHidden/>
    <w:pPr>
      <w:jc w:val="left"/>
    </w:pPr>
    <w:rPr>
      <w:i/>
    </w:rPr>
  </w:style>
  <w:style w:type="paragraph" w:customStyle="1" w:styleId="textbody">
    <w:name w:val="text body"/>
    <w:basedOn w:val="Normal"/>
    <w:pPr>
      <w:widowControl w:val="0"/>
      <w:tabs>
        <w:tab w:val="center" w:pos="4680"/>
      </w:tabs>
      <w:spacing w:before="120"/>
      <w:jc w:val="left"/>
    </w:pPr>
  </w:style>
  <w:style w:type="paragraph" w:customStyle="1" w:styleId="Bullet">
    <w:name w:val="Bullet"/>
    <w:basedOn w:val="Normal"/>
    <w:pPr>
      <w:widowControl w:val="0"/>
      <w:tabs>
        <w:tab w:val="center" w:pos="4680"/>
      </w:tabs>
      <w:spacing w:after="240"/>
      <w:ind w:left="720" w:hanging="360"/>
      <w:jc w:val="left"/>
    </w:pPr>
  </w:style>
  <w:style w:type="paragraph" w:styleId="BodyTextIndent2">
    <w:name w:val="Body Text Indent 2"/>
    <w:basedOn w:val="Normal"/>
    <w:semiHidden/>
    <w:pPr>
      <w:ind w:left="600"/>
      <w:jc w:val="left"/>
    </w:pPr>
    <w:rPr>
      <w:rFonts w:ascii="Arial" w:hAnsi="Arial" w:cs="Arial"/>
      <w:iCs/>
      <w:color w:val="0000FF"/>
    </w:rPr>
  </w:style>
  <w:style w:type="paragraph" w:customStyle="1" w:styleId="EditorNote">
    <w:name w:val="Editor Note"/>
    <w:basedOn w:val="Normal"/>
    <w:pPr>
      <w:pBdr>
        <w:top w:val="single" w:sz="4" w:space="1" w:color="auto"/>
        <w:left w:val="single" w:sz="4" w:space="4" w:color="auto"/>
        <w:bottom w:val="single" w:sz="4" w:space="1" w:color="auto"/>
        <w:right w:val="single" w:sz="4" w:space="4" w:color="auto"/>
      </w:pBdr>
      <w:jc w:val="left"/>
    </w:pPr>
    <w:rPr>
      <w:color w:val="FF0000"/>
    </w:rPr>
  </w:style>
  <w:style w:type="paragraph" w:styleId="FootnoteText">
    <w:name w:val="footnote text"/>
    <w:basedOn w:val="Normal"/>
    <w:semiHidden/>
    <w:pPr>
      <w:tabs>
        <w:tab w:val="left" w:pos="0"/>
        <w:tab w:val="left" w:pos="360"/>
        <w:tab w:val="left" w:pos="720"/>
        <w:tab w:val="left" w:pos="1080"/>
        <w:tab w:val="left" w:pos="1440"/>
        <w:tab w:val="left" w:pos="1800"/>
        <w:tab w:val="left" w:pos="2160"/>
        <w:tab w:val="left" w:pos="2520"/>
        <w:tab w:val="left" w:pos="2880"/>
      </w:tabs>
      <w:jc w:val="left"/>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basedOn w:val="DefaultParagraphFont"/>
    <w:semiHidden/>
    <w:rPr>
      <w:color w:val="0000FF"/>
      <w:u w:val="single"/>
    </w:rPr>
  </w:style>
  <w:style w:type="paragraph" w:styleId="BodyText">
    <w:name w:val="Body Text"/>
    <w:basedOn w:val="Normal"/>
    <w:semiHidden/>
    <w:rPr>
      <w:rFonts w:ascii="Arial" w:hAnsi="Arial" w:cs="Arial"/>
      <w:color w:val="0000FF"/>
    </w:rPr>
  </w:style>
  <w:style w:type="paragraph" w:styleId="BodyText3">
    <w:name w:val="Body Text 3"/>
    <w:basedOn w:val="Normal"/>
    <w:semiHidden/>
    <w:rPr>
      <w:i/>
      <w:iCs/>
    </w:rPr>
  </w:style>
  <w:style w:type="paragraph" w:styleId="Title">
    <w:name w:val="Title"/>
    <w:basedOn w:val="Normal"/>
    <w:qFormat/>
    <w:pPr>
      <w:spacing w:before="240" w:after="60"/>
      <w:jc w:val="center"/>
      <w:outlineLvl w:val="0"/>
    </w:pPr>
    <w:rPr>
      <w:b/>
      <w:kern w:val="28"/>
      <w:sz w:val="32"/>
    </w:rPr>
  </w:style>
  <w:style w:type="paragraph" w:styleId="BodyTextIndent">
    <w:name w:val="Body Text Indent"/>
    <w:basedOn w:val="Normal"/>
    <w:semiHidden/>
    <w:pPr>
      <w:ind w:left="576"/>
      <w:jc w:val="left"/>
    </w:pPr>
  </w:style>
  <w:style w:type="character" w:styleId="Strong">
    <w:name w:val="Strong"/>
    <w:basedOn w:val="DefaultParagraphFont"/>
    <w:qFormat/>
    <w:rPr>
      <w:b/>
    </w:rPr>
  </w:style>
  <w:style w:type="paragraph" w:customStyle="1" w:styleId="SPPexplanatory">
    <w:name w:val="SPP explanatory"/>
    <w:basedOn w:val="Normal"/>
    <w:next w:val="Normal"/>
    <w:rPr>
      <w:rFonts w:ascii="Arial" w:hAnsi="Arial"/>
      <w:color w:val="0000FF"/>
      <w:sz w:val="22"/>
    </w:rPr>
  </w:style>
  <w:style w:type="paragraph" w:styleId="Header">
    <w:name w:val="header"/>
    <w:basedOn w:val="Normal"/>
    <w:semiHidden/>
    <w:pPr>
      <w:tabs>
        <w:tab w:val="center" w:pos="4320"/>
        <w:tab w:val="right" w:pos="8640"/>
      </w:tabs>
    </w:pPr>
  </w:style>
  <w:style w:type="character" w:customStyle="1" w:styleId="SPPsample">
    <w:name w:val="SPP sample"/>
    <w:basedOn w:val="DefaultParagraphFont"/>
    <w:rPr>
      <w:i/>
      <w:iCs/>
    </w:rPr>
  </w:style>
  <w:style w:type="character" w:customStyle="1" w:styleId="SPPexample">
    <w:name w:val="SPP example"/>
    <w:basedOn w:val="DefaultParagraphFont"/>
    <w:rPr>
      <w:i/>
      <w:color w:val="FF0000"/>
    </w:rPr>
  </w:style>
  <w:style w:type="paragraph" w:styleId="Footer">
    <w:name w:val="footer"/>
    <w:basedOn w:val="Normal"/>
    <w:semiHidden/>
    <w:pPr>
      <w:tabs>
        <w:tab w:val="center" w:pos="4320"/>
        <w:tab w:val="right" w:pos="8640"/>
      </w:tabs>
    </w:pPr>
  </w:style>
  <w:style w:type="paragraph" w:styleId="BodyTextIndent3">
    <w:name w:val="Body Text Indent 3"/>
    <w:basedOn w:val="Normal"/>
    <w:semiHidden/>
    <w:pPr>
      <w:ind w:left="576"/>
      <w:jc w:val="left"/>
    </w:pPr>
    <w:rPr>
      <w:rFonts w:ascii="Arial" w:hAnsi="Arial" w:cs="Arial"/>
      <w:color w:val="0000FF"/>
    </w:rPr>
  </w:style>
  <w:style w:type="paragraph" w:styleId="NormalWeb">
    <w:name w:val="Normal (Web)"/>
    <w:basedOn w:val="Normal"/>
    <w:semiHidden/>
    <w:pPr>
      <w:spacing w:before="100" w:after="100"/>
    </w:pPr>
    <w:rPr>
      <w:rFonts w:ascii="Arial Unicode MS" w:eastAsia="Arial Unicode MS" w:hAnsi="Arial Unicode MS"/>
    </w:rPr>
  </w:style>
  <w:style w:type="character" w:styleId="Emphasis">
    <w:name w:val="Emphasis"/>
    <w:basedOn w:val="DefaultParagraphFont"/>
    <w:qFormat/>
    <w:rPr>
      <w:i/>
    </w:rPr>
  </w:style>
  <w:style w:type="character" w:styleId="PageNumber">
    <w:name w:val="page number"/>
    <w:basedOn w:val="DefaultParagraphFon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70</Pages>
  <Words>18522</Words>
  <Characters>105579</Characters>
  <Application>Microsoft Office Word</Application>
  <DocSecurity>4</DocSecurity>
  <Lines>879</Lines>
  <Paragraphs>247</Paragraphs>
  <ScaleCrop>false</ScaleCrop>
  <HeadingPairs>
    <vt:vector size="2" baseType="variant">
      <vt:variant>
        <vt:lpstr>Title</vt:lpstr>
      </vt:variant>
      <vt:variant>
        <vt:i4>1</vt:i4>
      </vt:variant>
    </vt:vector>
  </HeadingPairs>
  <TitlesOfParts>
    <vt:vector size="1" baseType="lpstr">
      <vt:lpstr> Contingency Plan Template</vt:lpstr>
    </vt:vector>
  </TitlesOfParts>
  <Company>SRA International, Inc.</Company>
  <LinksUpToDate>false</LinksUpToDate>
  <CharactersWithSpaces>123854</CharactersWithSpaces>
  <SharedDoc>false</SharedDoc>
  <HLinks>
    <vt:vector size="420" baseType="variant">
      <vt:variant>
        <vt:i4>1376306</vt:i4>
      </vt:variant>
      <vt:variant>
        <vt:i4>416</vt:i4>
      </vt:variant>
      <vt:variant>
        <vt:i4>0</vt:i4>
      </vt:variant>
      <vt:variant>
        <vt:i4>5</vt:i4>
      </vt:variant>
      <vt:variant>
        <vt:lpwstr/>
      </vt:variant>
      <vt:variant>
        <vt:lpwstr>_Toc520776011</vt:lpwstr>
      </vt:variant>
      <vt:variant>
        <vt:i4>1376306</vt:i4>
      </vt:variant>
      <vt:variant>
        <vt:i4>410</vt:i4>
      </vt:variant>
      <vt:variant>
        <vt:i4>0</vt:i4>
      </vt:variant>
      <vt:variant>
        <vt:i4>5</vt:i4>
      </vt:variant>
      <vt:variant>
        <vt:lpwstr/>
      </vt:variant>
      <vt:variant>
        <vt:lpwstr>_Toc520776010</vt:lpwstr>
      </vt:variant>
      <vt:variant>
        <vt:i4>1310770</vt:i4>
      </vt:variant>
      <vt:variant>
        <vt:i4>404</vt:i4>
      </vt:variant>
      <vt:variant>
        <vt:i4>0</vt:i4>
      </vt:variant>
      <vt:variant>
        <vt:i4>5</vt:i4>
      </vt:variant>
      <vt:variant>
        <vt:lpwstr/>
      </vt:variant>
      <vt:variant>
        <vt:lpwstr>_Toc520776009</vt:lpwstr>
      </vt:variant>
      <vt:variant>
        <vt:i4>1310770</vt:i4>
      </vt:variant>
      <vt:variant>
        <vt:i4>398</vt:i4>
      </vt:variant>
      <vt:variant>
        <vt:i4>0</vt:i4>
      </vt:variant>
      <vt:variant>
        <vt:i4>5</vt:i4>
      </vt:variant>
      <vt:variant>
        <vt:lpwstr/>
      </vt:variant>
      <vt:variant>
        <vt:lpwstr>_Toc520776008</vt:lpwstr>
      </vt:variant>
      <vt:variant>
        <vt:i4>1310770</vt:i4>
      </vt:variant>
      <vt:variant>
        <vt:i4>392</vt:i4>
      </vt:variant>
      <vt:variant>
        <vt:i4>0</vt:i4>
      </vt:variant>
      <vt:variant>
        <vt:i4>5</vt:i4>
      </vt:variant>
      <vt:variant>
        <vt:lpwstr/>
      </vt:variant>
      <vt:variant>
        <vt:lpwstr>_Toc520776007</vt:lpwstr>
      </vt:variant>
      <vt:variant>
        <vt:i4>1310770</vt:i4>
      </vt:variant>
      <vt:variant>
        <vt:i4>386</vt:i4>
      </vt:variant>
      <vt:variant>
        <vt:i4>0</vt:i4>
      </vt:variant>
      <vt:variant>
        <vt:i4>5</vt:i4>
      </vt:variant>
      <vt:variant>
        <vt:lpwstr/>
      </vt:variant>
      <vt:variant>
        <vt:lpwstr>_Toc520776006</vt:lpwstr>
      </vt:variant>
      <vt:variant>
        <vt:i4>1310770</vt:i4>
      </vt:variant>
      <vt:variant>
        <vt:i4>380</vt:i4>
      </vt:variant>
      <vt:variant>
        <vt:i4>0</vt:i4>
      </vt:variant>
      <vt:variant>
        <vt:i4>5</vt:i4>
      </vt:variant>
      <vt:variant>
        <vt:lpwstr/>
      </vt:variant>
      <vt:variant>
        <vt:lpwstr>_Toc520776005</vt:lpwstr>
      </vt:variant>
      <vt:variant>
        <vt:i4>1310770</vt:i4>
      </vt:variant>
      <vt:variant>
        <vt:i4>374</vt:i4>
      </vt:variant>
      <vt:variant>
        <vt:i4>0</vt:i4>
      </vt:variant>
      <vt:variant>
        <vt:i4>5</vt:i4>
      </vt:variant>
      <vt:variant>
        <vt:lpwstr/>
      </vt:variant>
      <vt:variant>
        <vt:lpwstr>_Toc520776004</vt:lpwstr>
      </vt:variant>
      <vt:variant>
        <vt:i4>1310770</vt:i4>
      </vt:variant>
      <vt:variant>
        <vt:i4>368</vt:i4>
      </vt:variant>
      <vt:variant>
        <vt:i4>0</vt:i4>
      </vt:variant>
      <vt:variant>
        <vt:i4>5</vt:i4>
      </vt:variant>
      <vt:variant>
        <vt:lpwstr/>
      </vt:variant>
      <vt:variant>
        <vt:lpwstr>_Toc520776003</vt:lpwstr>
      </vt:variant>
      <vt:variant>
        <vt:i4>1310770</vt:i4>
      </vt:variant>
      <vt:variant>
        <vt:i4>362</vt:i4>
      </vt:variant>
      <vt:variant>
        <vt:i4>0</vt:i4>
      </vt:variant>
      <vt:variant>
        <vt:i4>5</vt:i4>
      </vt:variant>
      <vt:variant>
        <vt:lpwstr/>
      </vt:variant>
      <vt:variant>
        <vt:lpwstr>_Toc520776002</vt:lpwstr>
      </vt:variant>
      <vt:variant>
        <vt:i4>1310770</vt:i4>
      </vt:variant>
      <vt:variant>
        <vt:i4>356</vt:i4>
      </vt:variant>
      <vt:variant>
        <vt:i4>0</vt:i4>
      </vt:variant>
      <vt:variant>
        <vt:i4>5</vt:i4>
      </vt:variant>
      <vt:variant>
        <vt:lpwstr/>
      </vt:variant>
      <vt:variant>
        <vt:lpwstr>_Toc520776001</vt:lpwstr>
      </vt:variant>
      <vt:variant>
        <vt:i4>1310770</vt:i4>
      </vt:variant>
      <vt:variant>
        <vt:i4>350</vt:i4>
      </vt:variant>
      <vt:variant>
        <vt:i4>0</vt:i4>
      </vt:variant>
      <vt:variant>
        <vt:i4>5</vt:i4>
      </vt:variant>
      <vt:variant>
        <vt:lpwstr/>
      </vt:variant>
      <vt:variant>
        <vt:lpwstr>_Toc520776000</vt:lpwstr>
      </vt:variant>
      <vt:variant>
        <vt:i4>1966139</vt:i4>
      </vt:variant>
      <vt:variant>
        <vt:i4>344</vt:i4>
      </vt:variant>
      <vt:variant>
        <vt:i4>0</vt:i4>
      </vt:variant>
      <vt:variant>
        <vt:i4>5</vt:i4>
      </vt:variant>
      <vt:variant>
        <vt:lpwstr/>
      </vt:variant>
      <vt:variant>
        <vt:lpwstr>_Toc520775999</vt:lpwstr>
      </vt:variant>
      <vt:variant>
        <vt:i4>1966139</vt:i4>
      </vt:variant>
      <vt:variant>
        <vt:i4>338</vt:i4>
      </vt:variant>
      <vt:variant>
        <vt:i4>0</vt:i4>
      </vt:variant>
      <vt:variant>
        <vt:i4>5</vt:i4>
      </vt:variant>
      <vt:variant>
        <vt:lpwstr/>
      </vt:variant>
      <vt:variant>
        <vt:lpwstr>_Toc520775998</vt:lpwstr>
      </vt:variant>
      <vt:variant>
        <vt:i4>1966139</vt:i4>
      </vt:variant>
      <vt:variant>
        <vt:i4>332</vt:i4>
      </vt:variant>
      <vt:variant>
        <vt:i4>0</vt:i4>
      </vt:variant>
      <vt:variant>
        <vt:i4>5</vt:i4>
      </vt:variant>
      <vt:variant>
        <vt:lpwstr/>
      </vt:variant>
      <vt:variant>
        <vt:lpwstr>_Toc520775997</vt:lpwstr>
      </vt:variant>
      <vt:variant>
        <vt:i4>1966139</vt:i4>
      </vt:variant>
      <vt:variant>
        <vt:i4>326</vt:i4>
      </vt:variant>
      <vt:variant>
        <vt:i4>0</vt:i4>
      </vt:variant>
      <vt:variant>
        <vt:i4>5</vt:i4>
      </vt:variant>
      <vt:variant>
        <vt:lpwstr/>
      </vt:variant>
      <vt:variant>
        <vt:lpwstr>_Toc520775996</vt:lpwstr>
      </vt:variant>
      <vt:variant>
        <vt:i4>1966139</vt:i4>
      </vt:variant>
      <vt:variant>
        <vt:i4>320</vt:i4>
      </vt:variant>
      <vt:variant>
        <vt:i4>0</vt:i4>
      </vt:variant>
      <vt:variant>
        <vt:i4>5</vt:i4>
      </vt:variant>
      <vt:variant>
        <vt:lpwstr/>
      </vt:variant>
      <vt:variant>
        <vt:lpwstr>_Toc520775995</vt:lpwstr>
      </vt:variant>
      <vt:variant>
        <vt:i4>1966139</vt:i4>
      </vt:variant>
      <vt:variant>
        <vt:i4>314</vt:i4>
      </vt:variant>
      <vt:variant>
        <vt:i4>0</vt:i4>
      </vt:variant>
      <vt:variant>
        <vt:i4>5</vt:i4>
      </vt:variant>
      <vt:variant>
        <vt:lpwstr/>
      </vt:variant>
      <vt:variant>
        <vt:lpwstr>_Toc520775994</vt:lpwstr>
      </vt:variant>
      <vt:variant>
        <vt:i4>1966139</vt:i4>
      </vt:variant>
      <vt:variant>
        <vt:i4>308</vt:i4>
      </vt:variant>
      <vt:variant>
        <vt:i4>0</vt:i4>
      </vt:variant>
      <vt:variant>
        <vt:i4>5</vt:i4>
      </vt:variant>
      <vt:variant>
        <vt:lpwstr/>
      </vt:variant>
      <vt:variant>
        <vt:lpwstr>_Toc520775993</vt:lpwstr>
      </vt:variant>
      <vt:variant>
        <vt:i4>1966139</vt:i4>
      </vt:variant>
      <vt:variant>
        <vt:i4>302</vt:i4>
      </vt:variant>
      <vt:variant>
        <vt:i4>0</vt:i4>
      </vt:variant>
      <vt:variant>
        <vt:i4>5</vt:i4>
      </vt:variant>
      <vt:variant>
        <vt:lpwstr/>
      </vt:variant>
      <vt:variant>
        <vt:lpwstr>_Toc520775992</vt:lpwstr>
      </vt:variant>
      <vt:variant>
        <vt:i4>1966139</vt:i4>
      </vt:variant>
      <vt:variant>
        <vt:i4>296</vt:i4>
      </vt:variant>
      <vt:variant>
        <vt:i4>0</vt:i4>
      </vt:variant>
      <vt:variant>
        <vt:i4>5</vt:i4>
      </vt:variant>
      <vt:variant>
        <vt:lpwstr/>
      </vt:variant>
      <vt:variant>
        <vt:lpwstr>_Toc520775991</vt:lpwstr>
      </vt:variant>
      <vt:variant>
        <vt:i4>1966139</vt:i4>
      </vt:variant>
      <vt:variant>
        <vt:i4>290</vt:i4>
      </vt:variant>
      <vt:variant>
        <vt:i4>0</vt:i4>
      </vt:variant>
      <vt:variant>
        <vt:i4>5</vt:i4>
      </vt:variant>
      <vt:variant>
        <vt:lpwstr/>
      </vt:variant>
      <vt:variant>
        <vt:lpwstr>_Toc520775990</vt:lpwstr>
      </vt:variant>
      <vt:variant>
        <vt:i4>2031675</vt:i4>
      </vt:variant>
      <vt:variant>
        <vt:i4>284</vt:i4>
      </vt:variant>
      <vt:variant>
        <vt:i4>0</vt:i4>
      </vt:variant>
      <vt:variant>
        <vt:i4>5</vt:i4>
      </vt:variant>
      <vt:variant>
        <vt:lpwstr/>
      </vt:variant>
      <vt:variant>
        <vt:lpwstr>_Toc520775989</vt:lpwstr>
      </vt:variant>
      <vt:variant>
        <vt:i4>2031675</vt:i4>
      </vt:variant>
      <vt:variant>
        <vt:i4>278</vt:i4>
      </vt:variant>
      <vt:variant>
        <vt:i4>0</vt:i4>
      </vt:variant>
      <vt:variant>
        <vt:i4>5</vt:i4>
      </vt:variant>
      <vt:variant>
        <vt:lpwstr/>
      </vt:variant>
      <vt:variant>
        <vt:lpwstr>_Toc520775988</vt:lpwstr>
      </vt:variant>
      <vt:variant>
        <vt:i4>2031675</vt:i4>
      </vt:variant>
      <vt:variant>
        <vt:i4>272</vt:i4>
      </vt:variant>
      <vt:variant>
        <vt:i4>0</vt:i4>
      </vt:variant>
      <vt:variant>
        <vt:i4>5</vt:i4>
      </vt:variant>
      <vt:variant>
        <vt:lpwstr/>
      </vt:variant>
      <vt:variant>
        <vt:lpwstr>_Toc520775987</vt:lpwstr>
      </vt:variant>
      <vt:variant>
        <vt:i4>2031675</vt:i4>
      </vt:variant>
      <vt:variant>
        <vt:i4>266</vt:i4>
      </vt:variant>
      <vt:variant>
        <vt:i4>0</vt:i4>
      </vt:variant>
      <vt:variant>
        <vt:i4>5</vt:i4>
      </vt:variant>
      <vt:variant>
        <vt:lpwstr/>
      </vt:variant>
      <vt:variant>
        <vt:lpwstr>_Toc520775986</vt:lpwstr>
      </vt:variant>
      <vt:variant>
        <vt:i4>2031675</vt:i4>
      </vt:variant>
      <vt:variant>
        <vt:i4>260</vt:i4>
      </vt:variant>
      <vt:variant>
        <vt:i4>0</vt:i4>
      </vt:variant>
      <vt:variant>
        <vt:i4>5</vt:i4>
      </vt:variant>
      <vt:variant>
        <vt:lpwstr/>
      </vt:variant>
      <vt:variant>
        <vt:lpwstr>_Toc520775985</vt:lpwstr>
      </vt:variant>
      <vt:variant>
        <vt:i4>2031675</vt:i4>
      </vt:variant>
      <vt:variant>
        <vt:i4>254</vt:i4>
      </vt:variant>
      <vt:variant>
        <vt:i4>0</vt:i4>
      </vt:variant>
      <vt:variant>
        <vt:i4>5</vt:i4>
      </vt:variant>
      <vt:variant>
        <vt:lpwstr/>
      </vt:variant>
      <vt:variant>
        <vt:lpwstr>_Toc520775984</vt:lpwstr>
      </vt:variant>
      <vt:variant>
        <vt:i4>2031675</vt:i4>
      </vt:variant>
      <vt:variant>
        <vt:i4>248</vt:i4>
      </vt:variant>
      <vt:variant>
        <vt:i4>0</vt:i4>
      </vt:variant>
      <vt:variant>
        <vt:i4>5</vt:i4>
      </vt:variant>
      <vt:variant>
        <vt:lpwstr/>
      </vt:variant>
      <vt:variant>
        <vt:lpwstr>_Toc520775983</vt:lpwstr>
      </vt:variant>
      <vt:variant>
        <vt:i4>2031675</vt:i4>
      </vt:variant>
      <vt:variant>
        <vt:i4>242</vt:i4>
      </vt:variant>
      <vt:variant>
        <vt:i4>0</vt:i4>
      </vt:variant>
      <vt:variant>
        <vt:i4>5</vt:i4>
      </vt:variant>
      <vt:variant>
        <vt:lpwstr/>
      </vt:variant>
      <vt:variant>
        <vt:lpwstr>_Toc520775982</vt:lpwstr>
      </vt:variant>
      <vt:variant>
        <vt:i4>2031675</vt:i4>
      </vt:variant>
      <vt:variant>
        <vt:i4>236</vt:i4>
      </vt:variant>
      <vt:variant>
        <vt:i4>0</vt:i4>
      </vt:variant>
      <vt:variant>
        <vt:i4>5</vt:i4>
      </vt:variant>
      <vt:variant>
        <vt:lpwstr/>
      </vt:variant>
      <vt:variant>
        <vt:lpwstr>_Toc520775981</vt:lpwstr>
      </vt:variant>
      <vt:variant>
        <vt:i4>2031675</vt:i4>
      </vt:variant>
      <vt:variant>
        <vt:i4>230</vt:i4>
      </vt:variant>
      <vt:variant>
        <vt:i4>0</vt:i4>
      </vt:variant>
      <vt:variant>
        <vt:i4>5</vt:i4>
      </vt:variant>
      <vt:variant>
        <vt:lpwstr/>
      </vt:variant>
      <vt:variant>
        <vt:lpwstr>_Toc520775980</vt:lpwstr>
      </vt:variant>
      <vt:variant>
        <vt:i4>1048635</vt:i4>
      </vt:variant>
      <vt:variant>
        <vt:i4>224</vt:i4>
      </vt:variant>
      <vt:variant>
        <vt:i4>0</vt:i4>
      </vt:variant>
      <vt:variant>
        <vt:i4>5</vt:i4>
      </vt:variant>
      <vt:variant>
        <vt:lpwstr/>
      </vt:variant>
      <vt:variant>
        <vt:lpwstr>_Toc520775979</vt:lpwstr>
      </vt:variant>
      <vt:variant>
        <vt:i4>1048635</vt:i4>
      </vt:variant>
      <vt:variant>
        <vt:i4>218</vt:i4>
      </vt:variant>
      <vt:variant>
        <vt:i4>0</vt:i4>
      </vt:variant>
      <vt:variant>
        <vt:i4>5</vt:i4>
      </vt:variant>
      <vt:variant>
        <vt:lpwstr/>
      </vt:variant>
      <vt:variant>
        <vt:lpwstr>_Toc520775978</vt:lpwstr>
      </vt:variant>
      <vt:variant>
        <vt:i4>1048635</vt:i4>
      </vt:variant>
      <vt:variant>
        <vt:i4>212</vt:i4>
      </vt:variant>
      <vt:variant>
        <vt:i4>0</vt:i4>
      </vt:variant>
      <vt:variant>
        <vt:i4>5</vt:i4>
      </vt:variant>
      <vt:variant>
        <vt:lpwstr/>
      </vt:variant>
      <vt:variant>
        <vt:lpwstr>_Toc520775977</vt:lpwstr>
      </vt:variant>
      <vt:variant>
        <vt:i4>1048635</vt:i4>
      </vt:variant>
      <vt:variant>
        <vt:i4>206</vt:i4>
      </vt:variant>
      <vt:variant>
        <vt:i4>0</vt:i4>
      </vt:variant>
      <vt:variant>
        <vt:i4>5</vt:i4>
      </vt:variant>
      <vt:variant>
        <vt:lpwstr/>
      </vt:variant>
      <vt:variant>
        <vt:lpwstr>_Toc520775976</vt:lpwstr>
      </vt:variant>
      <vt:variant>
        <vt:i4>1048635</vt:i4>
      </vt:variant>
      <vt:variant>
        <vt:i4>200</vt:i4>
      </vt:variant>
      <vt:variant>
        <vt:i4>0</vt:i4>
      </vt:variant>
      <vt:variant>
        <vt:i4>5</vt:i4>
      </vt:variant>
      <vt:variant>
        <vt:lpwstr/>
      </vt:variant>
      <vt:variant>
        <vt:lpwstr>_Toc520775975</vt:lpwstr>
      </vt:variant>
      <vt:variant>
        <vt:i4>1048635</vt:i4>
      </vt:variant>
      <vt:variant>
        <vt:i4>194</vt:i4>
      </vt:variant>
      <vt:variant>
        <vt:i4>0</vt:i4>
      </vt:variant>
      <vt:variant>
        <vt:i4>5</vt:i4>
      </vt:variant>
      <vt:variant>
        <vt:lpwstr/>
      </vt:variant>
      <vt:variant>
        <vt:lpwstr>_Toc520775974</vt:lpwstr>
      </vt:variant>
      <vt:variant>
        <vt:i4>1048635</vt:i4>
      </vt:variant>
      <vt:variant>
        <vt:i4>188</vt:i4>
      </vt:variant>
      <vt:variant>
        <vt:i4>0</vt:i4>
      </vt:variant>
      <vt:variant>
        <vt:i4>5</vt:i4>
      </vt:variant>
      <vt:variant>
        <vt:lpwstr/>
      </vt:variant>
      <vt:variant>
        <vt:lpwstr>_Toc520775973</vt:lpwstr>
      </vt:variant>
      <vt:variant>
        <vt:i4>1048635</vt:i4>
      </vt:variant>
      <vt:variant>
        <vt:i4>182</vt:i4>
      </vt:variant>
      <vt:variant>
        <vt:i4>0</vt:i4>
      </vt:variant>
      <vt:variant>
        <vt:i4>5</vt:i4>
      </vt:variant>
      <vt:variant>
        <vt:lpwstr/>
      </vt:variant>
      <vt:variant>
        <vt:lpwstr>_Toc520775972</vt:lpwstr>
      </vt:variant>
      <vt:variant>
        <vt:i4>1048635</vt:i4>
      </vt:variant>
      <vt:variant>
        <vt:i4>176</vt:i4>
      </vt:variant>
      <vt:variant>
        <vt:i4>0</vt:i4>
      </vt:variant>
      <vt:variant>
        <vt:i4>5</vt:i4>
      </vt:variant>
      <vt:variant>
        <vt:lpwstr/>
      </vt:variant>
      <vt:variant>
        <vt:lpwstr>_Toc520775971</vt:lpwstr>
      </vt:variant>
      <vt:variant>
        <vt:i4>1048635</vt:i4>
      </vt:variant>
      <vt:variant>
        <vt:i4>170</vt:i4>
      </vt:variant>
      <vt:variant>
        <vt:i4>0</vt:i4>
      </vt:variant>
      <vt:variant>
        <vt:i4>5</vt:i4>
      </vt:variant>
      <vt:variant>
        <vt:lpwstr/>
      </vt:variant>
      <vt:variant>
        <vt:lpwstr>_Toc520775970</vt:lpwstr>
      </vt:variant>
      <vt:variant>
        <vt:i4>1114171</vt:i4>
      </vt:variant>
      <vt:variant>
        <vt:i4>164</vt:i4>
      </vt:variant>
      <vt:variant>
        <vt:i4>0</vt:i4>
      </vt:variant>
      <vt:variant>
        <vt:i4>5</vt:i4>
      </vt:variant>
      <vt:variant>
        <vt:lpwstr/>
      </vt:variant>
      <vt:variant>
        <vt:lpwstr>_Toc520775969</vt:lpwstr>
      </vt:variant>
      <vt:variant>
        <vt:i4>1114171</vt:i4>
      </vt:variant>
      <vt:variant>
        <vt:i4>158</vt:i4>
      </vt:variant>
      <vt:variant>
        <vt:i4>0</vt:i4>
      </vt:variant>
      <vt:variant>
        <vt:i4>5</vt:i4>
      </vt:variant>
      <vt:variant>
        <vt:lpwstr/>
      </vt:variant>
      <vt:variant>
        <vt:lpwstr>_Toc520775968</vt:lpwstr>
      </vt:variant>
      <vt:variant>
        <vt:i4>1114171</vt:i4>
      </vt:variant>
      <vt:variant>
        <vt:i4>152</vt:i4>
      </vt:variant>
      <vt:variant>
        <vt:i4>0</vt:i4>
      </vt:variant>
      <vt:variant>
        <vt:i4>5</vt:i4>
      </vt:variant>
      <vt:variant>
        <vt:lpwstr/>
      </vt:variant>
      <vt:variant>
        <vt:lpwstr>_Toc520775967</vt:lpwstr>
      </vt:variant>
      <vt:variant>
        <vt:i4>1114171</vt:i4>
      </vt:variant>
      <vt:variant>
        <vt:i4>146</vt:i4>
      </vt:variant>
      <vt:variant>
        <vt:i4>0</vt:i4>
      </vt:variant>
      <vt:variant>
        <vt:i4>5</vt:i4>
      </vt:variant>
      <vt:variant>
        <vt:lpwstr/>
      </vt:variant>
      <vt:variant>
        <vt:lpwstr>_Toc520775966</vt:lpwstr>
      </vt:variant>
      <vt:variant>
        <vt:i4>1114171</vt:i4>
      </vt:variant>
      <vt:variant>
        <vt:i4>140</vt:i4>
      </vt:variant>
      <vt:variant>
        <vt:i4>0</vt:i4>
      </vt:variant>
      <vt:variant>
        <vt:i4>5</vt:i4>
      </vt:variant>
      <vt:variant>
        <vt:lpwstr/>
      </vt:variant>
      <vt:variant>
        <vt:lpwstr>_Toc520775965</vt:lpwstr>
      </vt:variant>
      <vt:variant>
        <vt:i4>1114171</vt:i4>
      </vt:variant>
      <vt:variant>
        <vt:i4>134</vt:i4>
      </vt:variant>
      <vt:variant>
        <vt:i4>0</vt:i4>
      </vt:variant>
      <vt:variant>
        <vt:i4>5</vt:i4>
      </vt:variant>
      <vt:variant>
        <vt:lpwstr/>
      </vt:variant>
      <vt:variant>
        <vt:lpwstr>_Toc520775964</vt:lpwstr>
      </vt:variant>
      <vt:variant>
        <vt:i4>1114171</vt:i4>
      </vt:variant>
      <vt:variant>
        <vt:i4>128</vt:i4>
      </vt:variant>
      <vt:variant>
        <vt:i4>0</vt:i4>
      </vt:variant>
      <vt:variant>
        <vt:i4>5</vt:i4>
      </vt:variant>
      <vt:variant>
        <vt:lpwstr/>
      </vt:variant>
      <vt:variant>
        <vt:lpwstr>_Toc520775963</vt:lpwstr>
      </vt:variant>
      <vt:variant>
        <vt:i4>1114171</vt:i4>
      </vt:variant>
      <vt:variant>
        <vt:i4>122</vt:i4>
      </vt:variant>
      <vt:variant>
        <vt:i4>0</vt:i4>
      </vt:variant>
      <vt:variant>
        <vt:i4>5</vt:i4>
      </vt:variant>
      <vt:variant>
        <vt:lpwstr/>
      </vt:variant>
      <vt:variant>
        <vt:lpwstr>_Toc520775962</vt:lpwstr>
      </vt:variant>
      <vt:variant>
        <vt:i4>1114171</vt:i4>
      </vt:variant>
      <vt:variant>
        <vt:i4>116</vt:i4>
      </vt:variant>
      <vt:variant>
        <vt:i4>0</vt:i4>
      </vt:variant>
      <vt:variant>
        <vt:i4>5</vt:i4>
      </vt:variant>
      <vt:variant>
        <vt:lpwstr/>
      </vt:variant>
      <vt:variant>
        <vt:lpwstr>_Toc520775961</vt:lpwstr>
      </vt:variant>
      <vt:variant>
        <vt:i4>1114171</vt:i4>
      </vt:variant>
      <vt:variant>
        <vt:i4>110</vt:i4>
      </vt:variant>
      <vt:variant>
        <vt:i4>0</vt:i4>
      </vt:variant>
      <vt:variant>
        <vt:i4>5</vt:i4>
      </vt:variant>
      <vt:variant>
        <vt:lpwstr/>
      </vt:variant>
      <vt:variant>
        <vt:lpwstr>_Toc520775960</vt:lpwstr>
      </vt:variant>
      <vt:variant>
        <vt:i4>1179707</vt:i4>
      </vt:variant>
      <vt:variant>
        <vt:i4>104</vt:i4>
      </vt:variant>
      <vt:variant>
        <vt:i4>0</vt:i4>
      </vt:variant>
      <vt:variant>
        <vt:i4>5</vt:i4>
      </vt:variant>
      <vt:variant>
        <vt:lpwstr/>
      </vt:variant>
      <vt:variant>
        <vt:lpwstr>_Toc520775959</vt:lpwstr>
      </vt:variant>
      <vt:variant>
        <vt:i4>1179707</vt:i4>
      </vt:variant>
      <vt:variant>
        <vt:i4>98</vt:i4>
      </vt:variant>
      <vt:variant>
        <vt:i4>0</vt:i4>
      </vt:variant>
      <vt:variant>
        <vt:i4>5</vt:i4>
      </vt:variant>
      <vt:variant>
        <vt:lpwstr/>
      </vt:variant>
      <vt:variant>
        <vt:lpwstr>_Toc520775958</vt:lpwstr>
      </vt:variant>
      <vt:variant>
        <vt:i4>1179707</vt:i4>
      </vt:variant>
      <vt:variant>
        <vt:i4>92</vt:i4>
      </vt:variant>
      <vt:variant>
        <vt:i4>0</vt:i4>
      </vt:variant>
      <vt:variant>
        <vt:i4>5</vt:i4>
      </vt:variant>
      <vt:variant>
        <vt:lpwstr/>
      </vt:variant>
      <vt:variant>
        <vt:lpwstr>_Toc520775957</vt:lpwstr>
      </vt:variant>
      <vt:variant>
        <vt:i4>1179707</vt:i4>
      </vt:variant>
      <vt:variant>
        <vt:i4>86</vt:i4>
      </vt:variant>
      <vt:variant>
        <vt:i4>0</vt:i4>
      </vt:variant>
      <vt:variant>
        <vt:i4>5</vt:i4>
      </vt:variant>
      <vt:variant>
        <vt:lpwstr/>
      </vt:variant>
      <vt:variant>
        <vt:lpwstr>_Toc520775956</vt:lpwstr>
      </vt:variant>
      <vt:variant>
        <vt:i4>1179707</vt:i4>
      </vt:variant>
      <vt:variant>
        <vt:i4>80</vt:i4>
      </vt:variant>
      <vt:variant>
        <vt:i4>0</vt:i4>
      </vt:variant>
      <vt:variant>
        <vt:i4>5</vt:i4>
      </vt:variant>
      <vt:variant>
        <vt:lpwstr/>
      </vt:variant>
      <vt:variant>
        <vt:lpwstr>_Toc520775955</vt:lpwstr>
      </vt:variant>
      <vt:variant>
        <vt:i4>1179707</vt:i4>
      </vt:variant>
      <vt:variant>
        <vt:i4>74</vt:i4>
      </vt:variant>
      <vt:variant>
        <vt:i4>0</vt:i4>
      </vt:variant>
      <vt:variant>
        <vt:i4>5</vt:i4>
      </vt:variant>
      <vt:variant>
        <vt:lpwstr/>
      </vt:variant>
      <vt:variant>
        <vt:lpwstr>_Toc520775954</vt:lpwstr>
      </vt:variant>
      <vt:variant>
        <vt:i4>1179707</vt:i4>
      </vt:variant>
      <vt:variant>
        <vt:i4>68</vt:i4>
      </vt:variant>
      <vt:variant>
        <vt:i4>0</vt:i4>
      </vt:variant>
      <vt:variant>
        <vt:i4>5</vt:i4>
      </vt:variant>
      <vt:variant>
        <vt:lpwstr/>
      </vt:variant>
      <vt:variant>
        <vt:lpwstr>_Toc520775953</vt:lpwstr>
      </vt:variant>
      <vt:variant>
        <vt:i4>1179707</vt:i4>
      </vt:variant>
      <vt:variant>
        <vt:i4>62</vt:i4>
      </vt:variant>
      <vt:variant>
        <vt:i4>0</vt:i4>
      </vt:variant>
      <vt:variant>
        <vt:i4>5</vt:i4>
      </vt:variant>
      <vt:variant>
        <vt:lpwstr/>
      </vt:variant>
      <vt:variant>
        <vt:lpwstr>_Toc520775952</vt:lpwstr>
      </vt:variant>
      <vt:variant>
        <vt:i4>1179707</vt:i4>
      </vt:variant>
      <vt:variant>
        <vt:i4>56</vt:i4>
      </vt:variant>
      <vt:variant>
        <vt:i4>0</vt:i4>
      </vt:variant>
      <vt:variant>
        <vt:i4>5</vt:i4>
      </vt:variant>
      <vt:variant>
        <vt:lpwstr/>
      </vt:variant>
      <vt:variant>
        <vt:lpwstr>_Toc520775951</vt:lpwstr>
      </vt:variant>
      <vt:variant>
        <vt:i4>1179707</vt:i4>
      </vt:variant>
      <vt:variant>
        <vt:i4>50</vt:i4>
      </vt:variant>
      <vt:variant>
        <vt:i4>0</vt:i4>
      </vt:variant>
      <vt:variant>
        <vt:i4>5</vt:i4>
      </vt:variant>
      <vt:variant>
        <vt:lpwstr/>
      </vt:variant>
      <vt:variant>
        <vt:lpwstr>_Toc520775950</vt:lpwstr>
      </vt:variant>
      <vt:variant>
        <vt:i4>1245243</vt:i4>
      </vt:variant>
      <vt:variant>
        <vt:i4>44</vt:i4>
      </vt:variant>
      <vt:variant>
        <vt:i4>0</vt:i4>
      </vt:variant>
      <vt:variant>
        <vt:i4>5</vt:i4>
      </vt:variant>
      <vt:variant>
        <vt:lpwstr/>
      </vt:variant>
      <vt:variant>
        <vt:lpwstr>_Toc520775949</vt:lpwstr>
      </vt:variant>
      <vt:variant>
        <vt:i4>1245243</vt:i4>
      </vt:variant>
      <vt:variant>
        <vt:i4>38</vt:i4>
      </vt:variant>
      <vt:variant>
        <vt:i4>0</vt:i4>
      </vt:variant>
      <vt:variant>
        <vt:i4>5</vt:i4>
      </vt:variant>
      <vt:variant>
        <vt:lpwstr/>
      </vt:variant>
      <vt:variant>
        <vt:lpwstr>_Toc520775948</vt:lpwstr>
      </vt:variant>
      <vt:variant>
        <vt:i4>1245243</vt:i4>
      </vt:variant>
      <vt:variant>
        <vt:i4>32</vt:i4>
      </vt:variant>
      <vt:variant>
        <vt:i4>0</vt:i4>
      </vt:variant>
      <vt:variant>
        <vt:i4>5</vt:i4>
      </vt:variant>
      <vt:variant>
        <vt:lpwstr/>
      </vt:variant>
      <vt:variant>
        <vt:lpwstr>_Toc520775947</vt:lpwstr>
      </vt:variant>
      <vt:variant>
        <vt:i4>1245243</vt:i4>
      </vt:variant>
      <vt:variant>
        <vt:i4>26</vt:i4>
      </vt:variant>
      <vt:variant>
        <vt:i4>0</vt:i4>
      </vt:variant>
      <vt:variant>
        <vt:i4>5</vt:i4>
      </vt:variant>
      <vt:variant>
        <vt:lpwstr/>
      </vt:variant>
      <vt:variant>
        <vt:lpwstr>_Toc520775946</vt:lpwstr>
      </vt:variant>
      <vt:variant>
        <vt:i4>1245243</vt:i4>
      </vt:variant>
      <vt:variant>
        <vt:i4>20</vt:i4>
      </vt:variant>
      <vt:variant>
        <vt:i4>0</vt:i4>
      </vt:variant>
      <vt:variant>
        <vt:i4>5</vt:i4>
      </vt:variant>
      <vt:variant>
        <vt:lpwstr/>
      </vt:variant>
      <vt:variant>
        <vt:lpwstr>_Toc520775945</vt:lpwstr>
      </vt:variant>
      <vt:variant>
        <vt:i4>1245243</vt:i4>
      </vt:variant>
      <vt:variant>
        <vt:i4>14</vt:i4>
      </vt:variant>
      <vt:variant>
        <vt:i4>0</vt:i4>
      </vt:variant>
      <vt:variant>
        <vt:i4>5</vt:i4>
      </vt:variant>
      <vt:variant>
        <vt:lpwstr/>
      </vt:variant>
      <vt:variant>
        <vt:lpwstr>_Toc520775944</vt:lpwstr>
      </vt:variant>
      <vt:variant>
        <vt:i4>1245243</vt:i4>
      </vt:variant>
      <vt:variant>
        <vt:i4>8</vt:i4>
      </vt:variant>
      <vt:variant>
        <vt:i4>0</vt:i4>
      </vt:variant>
      <vt:variant>
        <vt:i4>5</vt:i4>
      </vt:variant>
      <vt:variant>
        <vt:lpwstr/>
      </vt:variant>
      <vt:variant>
        <vt:lpwstr>_Toc520775943</vt:lpwstr>
      </vt:variant>
      <vt:variant>
        <vt:i4>1245243</vt:i4>
      </vt:variant>
      <vt:variant>
        <vt:i4>2</vt:i4>
      </vt:variant>
      <vt:variant>
        <vt:i4>0</vt:i4>
      </vt:variant>
      <vt:variant>
        <vt:i4>5</vt:i4>
      </vt:variant>
      <vt:variant>
        <vt:lpwstr/>
      </vt:variant>
      <vt:variant>
        <vt:lpwstr>_Toc520775942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Contingency Plan Template</dc:title>
  <dc:subject/>
  <dc:creator>david gallauresi</dc:creator>
  <cp:keywords/>
  <dc:description/>
  <cp:lastModifiedBy>SEK</cp:lastModifiedBy>
  <cp:revision>2</cp:revision>
  <cp:lastPrinted>2001-12-05T17:45:00Z</cp:lastPrinted>
  <dcterms:created xsi:type="dcterms:W3CDTF">2010-11-11T15:41:00Z</dcterms:created>
  <dcterms:modified xsi:type="dcterms:W3CDTF">2010-11-11T15:41:00Z</dcterms:modified>
</cp:coreProperties>
</file>